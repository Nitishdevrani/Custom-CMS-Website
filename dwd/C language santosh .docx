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ACE" w:rsidRPr="00FA1ACE" w:rsidRDefault="00FA1ACE" w:rsidP="00FA1AC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0"/>
        </w:rPr>
      </w:pPr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#include &lt;</w:t>
      </w:r>
      <w:proofErr w:type="spellStart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stdio.h</w:t>
      </w:r>
      <w:proofErr w:type="spell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&gt;</w:t>
      </w:r>
    </w:p>
    <w:p w:rsidR="00FA1ACE" w:rsidRPr="00FA1ACE" w:rsidRDefault="00FA1ACE" w:rsidP="00FA1AC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0"/>
        </w:rPr>
      </w:pPr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#include &lt;</w:t>
      </w:r>
      <w:proofErr w:type="spellStart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stdlib.h</w:t>
      </w:r>
      <w:proofErr w:type="spell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 xml:space="preserve">&gt; /* For </w:t>
      </w:r>
      <w:proofErr w:type="gramStart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exit(</w:t>
      </w:r>
      <w:proofErr w:type="gram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) function*/</w:t>
      </w:r>
    </w:p>
    <w:p w:rsidR="00FA1ACE" w:rsidRPr="00FA1ACE" w:rsidRDefault="00FA1ACE" w:rsidP="00FA1AC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0"/>
        </w:rPr>
      </w:pPr>
      <w:proofErr w:type="spellStart"/>
      <w:proofErr w:type="gramStart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int</w:t>
      </w:r>
      <w:proofErr w:type="spellEnd"/>
      <w:proofErr w:type="gram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 xml:space="preserve"> main()</w:t>
      </w:r>
    </w:p>
    <w:p w:rsidR="00FA1ACE" w:rsidRPr="00FA1ACE" w:rsidRDefault="00FA1ACE" w:rsidP="00FA1AC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0"/>
        </w:rPr>
      </w:pPr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{</w:t>
      </w:r>
    </w:p>
    <w:p w:rsidR="00FA1ACE" w:rsidRPr="00FA1ACE" w:rsidRDefault="00FA1ACE" w:rsidP="00FA1AC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0"/>
        </w:rPr>
      </w:pPr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 xml:space="preserve">   </w:t>
      </w:r>
      <w:proofErr w:type="gramStart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char</w:t>
      </w:r>
      <w:proofErr w:type="gram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 xml:space="preserve"> c[1000];</w:t>
      </w:r>
    </w:p>
    <w:p w:rsidR="00FA1ACE" w:rsidRPr="00FA1ACE" w:rsidRDefault="00FA1ACE" w:rsidP="00FA1AC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0"/>
        </w:rPr>
      </w:pPr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 xml:space="preserve">   FILE *</w:t>
      </w:r>
      <w:proofErr w:type="spellStart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fptr</w:t>
      </w:r>
      <w:proofErr w:type="spell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;</w:t>
      </w:r>
    </w:p>
    <w:p w:rsidR="00FA1ACE" w:rsidRPr="00FA1ACE" w:rsidRDefault="00FA1ACE" w:rsidP="00FA1AC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0"/>
        </w:rPr>
      </w:pPr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 xml:space="preserve">   </w:t>
      </w:r>
      <w:proofErr w:type="gramStart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if</w:t>
      </w:r>
      <w:proofErr w:type="gram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 xml:space="preserve"> ((</w:t>
      </w:r>
      <w:proofErr w:type="spellStart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fptr</w:t>
      </w:r>
      <w:proofErr w:type="spell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=</w:t>
      </w:r>
      <w:proofErr w:type="spellStart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fopen</w:t>
      </w:r>
      <w:proofErr w:type="spell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("</w:t>
      </w:r>
      <w:proofErr w:type="spellStart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program.txt","r</w:t>
      </w:r>
      <w:proofErr w:type="spell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"))==NULL){</w:t>
      </w:r>
    </w:p>
    <w:p w:rsidR="00FA1ACE" w:rsidRPr="00FA1ACE" w:rsidRDefault="00FA1ACE" w:rsidP="00FA1AC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0"/>
        </w:rPr>
      </w:pPr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 xml:space="preserve">       </w:t>
      </w:r>
      <w:proofErr w:type="spellStart"/>
      <w:proofErr w:type="gramStart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printf</w:t>
      </w:r>
      <w:proofErr w:type="spell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(</w:t>
      </w:r>
      <w:proofErr w:type="gram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 xml:space="preserve">"Error! </w:t>
      </w:r>
      <w:proofErr w:type="gramStart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opening</w:t>
      </w:r>
      <w:proofErr w:type="gram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 xml:space="preserve"> file");</w:t>
      </w:r>
    </w:p>
    <w:p w:rsidR="00FA1ACE" w:rsidRPr="00FA1ACE" w:rsidRDefault="00FA1ACE" w:rsidP="00FA1AC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0"/>
        </w:rPr>
      </w:pPr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 xml:space="preserve">       </w:t>
      </w:r>
      <w:proofErr w:type="gramStart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exit(</w:t>
      </w:r>
      <w:proofErr w:type="gram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1);         /* Program exits if file pointer returns NULL. */</w:t>
      </w:r>
    </w:p>
    <w:p w:rsidR="00FA1ACE" w:rsidRPr="00FA1ACE" w:rsidRDefault="00FA1ACE" w:rsidP="00FA1AC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0"/>
        </w:rPr>
      </w:pPr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 xml:space="preserve">   }</w:t>
      </w:r>
    </w:p>
    <w:p w:rsidR="00FA1ACE" w:rsidRPr="00FA1ACE" w:rsidRDefault="00FA1ACE" w:rsidP="00FA1AC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0"/>
        </w:rPr>
      </w:pPr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 xml:space="preserve">   </w:t>
      </w:r>
      <w:proofErr w:type="spellStart"/>
      <w:proofErr w:type="gramStart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fscanf</w:t>
      </w:r>
      <w:proofErr w:type="spell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(</w:t>
      </w:r>
      <w:proofErr w:type="spellStart"/>
      <w:proofErr w:type="gram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fptr</w:t>
      </w:r>
      <w:proofErr w:type="spell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,"%[^\n]",c);</w:t>
      </w:r>
    </w:p>
    <w:p w:rsidR="00FA1ACE" w:rsidRPr="00FA1ACE" w:rsidRDefault="00FA1ACE" w:rsidP="00FA1AC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0"/>
        </w:rPr>
      </w:pPr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 xml:space="preserve">   </w:t>
      </w:r>
      <w:proofErr w:type="spellStart"/>
      <w:proofErr w:type="gramStart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printf</w:t>
      </w:r>
      <w:proofErr w:type="spell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(</w:t>
      </w:r>
      <w:proofErr w:type="gram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"Data from file:\</w:t>
      </w:r>
      <w:proofErr w:type="spellStart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n%s",c</w:t>
      </w:r>
      <w:proofErr w:type="spell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);</w:t>
      </w:r>
    </w:p>
    <w:p w:rsidR="00FA1ACE" w:rsidRPr="00FA1ACE" w:rsidRDefault="00FA1ACE" w:rsidP="00FA1AC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0"/>
        </w:rPr>
      </w:pPr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 xml:space="preserve">   </w:t>
      </w:r>
      <w:proofErr w:type="spellStart"/>
      <w:proofErr w:type="gramStart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fclose</w:t>
      </w:r>
      <w:proofErr w:type="spell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(</w:t>
      </w:r>
      <w:proofErr w:type="spellStart"/>
      <w:proofErr w:type="gram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fptr</w:t>
      </w:r>
      <w:proofErr w:type="spell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);</w:t>
      </w:r>
    </w:p>
    <w:p w:rsidR="00FA1ACE" w:rsidRPr="00FA1ACE" w:rsidRDefault="00FA1ACE" w:rsidP="00FA1AC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0"/>
        </w:rPr>
      </w:pPr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 xml:space="preserve">   </w:t>
      </w:r>
      <w:proofErr w:type="gramStart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return</w:t>
      </w:r>
      <w:proofErr w:type="gramEnd"/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 xml:space="preserve"> 0;</w:t>
      </w:r>
    </w:p>
    <w:p w:rsidR="00FA1ACE" w:rsidRPr="00FA1ACE" w:rsidRDefault="00FA1ACE" w:rsidP="00FA1AC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FA1ACE">
        <w:rPr>
          <w:rFonts w:ascii="Consolas" w:eastAsia="Times New Roman" w:hAnsi="Consolas" w:cs="Consolas"/>
          <w:color w:val="000000"/>
          <w:spacing w:val="9"/>
          <w:sz w:val="20"/>
        </w:rPr>
        <w:t>}</w:t>
      </w:r>
    </w:p>
    <w:p w:rsidR="004C74D3" w:rsidRDefault="004C74D3" w:rsidP="004C74D3">
      <w:pPr>
        <w:pStyle w:val="HTMLPreformatted"/>
        <w:shd w:val="clear" w:color="auto" w:fill="F9F9F9"/>
        <w:spacing w:before="300" w:after="300"/>
        <w:ind w:left="109" w:right="109"/>
        <w:rPr>
          <w:rStyle w:val="HTMLCode"/>
          <w:rFonts w:ascii="Consolas" w:hAnsi="Consolas" w:cs="Consolas"/>
          <w:color w:val="000000"/>
          <w:spacing w:val="9"/>
        </w:rPr>
      </w:pPr>
      <w:r>
        <w:rPr>
          <w:rStyle w:val="HTMLCode"/>
          <w:rFonts w:ascii="Consolas" w:hAnsi="Consolas" w:cs="Consolas"/>
          <w:color w:val="000000"/>
          <w:spacing w:val="9"/>
        </w:rPr>
        <w:t>#include &lt;</w:t>
      </w:r>
      <w:proofErr w:type="spellStart"/>
      <w:r>
        <w:rPr>
          <w:rStyle w:val="HTMLCode"/>
          <w:rFonts w:ascii="Consolas" w:hAnsi="Consolas" w:cs="Consolas"/>
          <w:color w:val="000000"/>
          <w:spacing w:val="9"/>
        </w:rPr>
        <w:t>stdio.h</w:t>
      </w:r>
      <w:proofErr w:type="spellEnd"/>
      <w:r>
        <w:rPr>
          <w:rStyle w:val="HTMLCode"/>
          <w:rFonts w:ascii="Consolas" w:hAnsi="Consolas" w:cs="Consolas"/>
          <w:color w:val="000000"/>
          <w:spacing w:val="9"/>
        </w:rPr>
        <w:t>&gt;</w:t>
      </w:r>
    </w:p>
    <w:p w:rsidR="004C74D3" w:rsidRDefault="004C74D3" w:rsidP="004C74D3">
      <w:pPr>
        <w:pStyle w:val="HTMLPreformatted"/>
        <w:shd w:val="clear" w:color="auto" w:fill="F9F9F9"/>
        <w:spacing w:before="300" w:after="300"/>
        <w:ind w:left="109" w:right="109"/>
        <w:rPr>
          <w:rStyle w:val="HTMLCode"/>
          <w:rFonts w:ascii="Consolas" w:hAnsi="Consolas" w:cs="Consolas"/>
          <w:color w:val="000000"/>
          <w:spacing w:val="9"/>
        </w:rPr>
      </w:pPr>
      <w:r>
        <w:rPr>
          <w:rStyle w:val="HTMLCode"/>
          <w:rFonts w:ascii="Consolas" w:hAnsi="Consolas" w:cs="Consolas"/>
          <w:color w:val="000000"/>
          <w:spacing w:val="9"/>
        </w:rPr>
        <w:t>#include &lt;</w:t>
      </w:r>
      <w:proofErr w:type="spellStart"/>
      <w:r>
        <w:rPr>
          <w:rStyle w:val="HTMLCode"/>
          <w:rFonts w:ascii="Consolas" w:hAnsi="Consolas" w:cs="Consolas"/>
          <w:color w:val="000000"/>
          <w:spacing w:val="9"/>
        </w:rPr>
        <w:t>stdlib.h</w:t>
      </w:r>
      <w:proofErr w:type="spellEnd"/>
      <w:proofErr w:type="gramStart"/>
      <w:r>
        <w:rPr>
          <w:rStyle w:val="HTMLCode"/>
          <w:rFonts w:ascii="Consolas" w:hAnsi="Consolas" w:cs="Consolas"/>
          <w:color w:val="000000"/>
          <w:spacing w:val="9"/>
        </w:rPr>
        <w:t>&gt;  /</w:t>
      </w:r>
      <w:proofErr w:type="gramEnd"/>
      <w:r>
        <w:rPr>
          <w:rStyle w:val="HTMLCode"/>
          <w:rFonts w:ascii="Consolas" w:hAnsi="Consolas" w:cs="Consolas"/>
          <w:color w:val="000000"/>
          <w:spacing w:val="9"/>
        </w:rPr>
        <w:t>* For exit() function */</w:t>
      </w:r>
    </w:p>
    <w:p w:rsidR="004C74D3" w:rsidRDefault="004C74D3" w:rsidP="004C74D3">
      <w:pPr>
        <w:pStyle w:val="HTMLPreformatted"/>
        <w:shd w:val="clear" w:color="auto" w:fill="F9F9F9"/>
        <w:spacing w:before="300" w:after="300"/>
        <w:ind w:left="109" w:right="109"/>
        <w:rPr>
          <w:rStyle w:val="HTMLCode"/>
          <w:rFonts w:ascii="Consolas" w:hAnsi="Consolas" w:cs="Consolas"/>
          <w:color w:val="000000"/>
          <w:spacing w:val="9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pacing w:val="9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pacing w:val="9"/>
        </w:rPr>
        <w:t xml:space="preserve"> main()</w:t>
      </w:r>
    </w:p>
    <w:p w:rsidR="004C74D3" w:rsidRDefault="004C74D3" w:rsidP="004C74D3">
      <w:pPr>
        <w:pStyle w:val="HTMLPreformatted"/>
        <w:shd w:val="clear" w:color="auto" w:fill="F9F9F9"/>
        <w:spacing w:before="300" w:after="300"/>
        <w:ind w:left="109" w:right="109"/>
        <w:rPr>
          <w:rStyle w:val="HTMLCode"/>
          <w:rFonts w:ascii="Consolas" w:hAnsi="Consolas" w:cs="Consolas"/>
          <w:color w:val="000000"/>
          <w:spacing w:val="9"/>
        </w:rPr>
      </w:pPr>
      <w:r>
        <w:rPr>
          <w:rStyle w:val="HTMLCode"/>
          <w:rFonts w:ascii="Consolas" w:hAnsi="Consolas" w:cs="Consolas"/>
          <w:color w:val="000000"/>
          <w:spacing w:val="9"/>
        </w:rPr>
        <w:t>{</w:t>
      </w:r>
    </w:p>
    <w:p w:rsidR="004C74D3" w:rsidRDefault="004C74D3" w:rsidP="004C74D3">
      <w:pPr>
        <w:pStyle w:val="HTMLPreformatted"/>
        <w:shd w:val="clear" w:color="auto" w:fill="F9F9F9"/>
        <w:spacing w:before="300" w:after="300"/>
        <w:ind w:left="109" w:right="109"/>
        <w:rPr>
          <w:rStyle w:val="HTMLCode"/>
          <w:rFonts w:ascii="Consolas" w:hAnsi="Consolas" w:cs="Consolas"/>
          <w:color w:val="000000"/>
          <w:spacing w:val="9"/>
        </w:rPr>
      </w:pPr>
      <w:r>
        <w:rPr>
          <w:rStyle w:val="HTMLCode"/>
          <w:rFonts w:ascii="Consolas" w:hAnsi="Consolas" w:cs="Consolas"/>
          <w:color w:val="000000"/>
          <w:spacing w:val="9"/>
        </w:rPr>
        <w:t xml:space="preserve">   </w:t>
      </w:r>
      <w:proofErr w:type="gramStart"/>
      <w:r>
        <w:rPr>
          <w:rStyle w:val="HTMLCode"/>
          <w:rFonts w:ascii="Consolas" w:hAnsi="Consolas" w:cs="Consolas"/>
          <w:color w:val="000000"/>
          <w:spacing w:val="9"/>
        </w:rPr>
        <w:t>char</w:t>
      </w:r>
      <w:proofErr w:type="gramEnd"/>
      <w:r>
        <w:rPr>
          <w:rStyle w:val="HTMLCode"/>
          <w:rFonts w:ascii="Consolas" w:hAnsi="Consolas" w:cs="Consolas"/>
          <w:color w:val="000000"/>
          <w:spacing w:val="9"/>
        </w:rPr>
        <w:t xml:space="preserve"> c[1000];</w:t>
      </w:r>
    </w:p>
    <w:p w:rsidR="004C74D3" w:rsidRDefault="004C74D3" w:rsidP="004C74D3">
      <w:pPr>
        <w:pStyle w:val="HTMLPreformatted"/>
        <w:shd w:val="clear" w:color="auto" w:fill="F9F9F9"/>
        <w:spacing w:before="300" w:after="300"/>
        <w:ind w:left="109" w:right="109"/>
        <w:rPr>
          <w:rStyle w:val="HTMLCode"/>
          <w:rFonts w:ascii="Consolas" w:hAnsi="Consolas" w:cs="Consolas"/>
          <w:color w:val="000000"/>
          <w:spacing w:val="9"/>
        </w:rPr>
      </w:pPr>
      <w:r>
        <w:rPr>
          <w:rStyle w:val="HTMLCode"/>
          <w:rFonts w:ascii="Consolas" w:hAnsi="Consolas" w:cs="Consolas"/>
          <w:color w:val="000000"/>
          <w:spacing w:val="9"/>
        </w:rPr>
        <w:t xml:space="preserve">   FILE *</w:t>
      </w:r>
      <w:proofErr w:type="spellStart"/>
      <w:r>
        <w:rPr>
          <w:rStyle w:val="HTMLCode"/>
          <w:rFonts w:ascii="Consolas" w:hAnsi="Consolas" w:cs="Consolas"/>
          <w:color w:val="000000"/>
          <w:spacing w:val="9"/>
        </w:rPr>
        <w:t>fptr</w:t>
      </w:r>
      <w:proofErr w:type="spellEnd"/>
      <w:r>
        <w:rPr>
          <w:rStyle w:val="HTMLCode"/>
          <w:rFonts w:ascii="Consolas" w:hAnsi="Consolas" w:cs="Consolas"/>
          <w:color w:val="000000"/>
          <w:spacing w:val="9"/>
        </w:rPr>
        <w:t>;</w:t>
      </w:r>
    </w:p>
    <w:p w:rsidR="004C74D3" w:rsidRDefault="004C74D3" w:rsidP="004C74D3">
      <w:pPr>
        <w:pStyle w:val="HTMLPreformatted"/>
        <w:shd w:val="clear" w:color="auto" w:fill="F9F9F9"/>
        <w:spacing w:before="300" w:after="300"/>
        <w:ind w:left="109" w:right="109"/>
        <w:rPr>
          <w:rStyle w:val="HTMLCode"/>
          <w:rFonts w:ascii="Consolas" w:hAnsi="Consolas" w:cs="Consolas"/>
          <w:color w:val="000000"/>
          <w:spacing w:val="9"/>
        </w:rPr>
      </w:pPr>
      <w:r>
        <w:rPr>
          <w:rStyle w:val="HTMLCode"/>
          <w:rFonts w:ascii="Consolas" w:hAnsi="Consolas" w:cs="Consolas"/>
          <w:color w:val="000000"/>
          <w:spacing w:val="9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pacing w:val="9"/>
        </w:rPr>
        <w:t>fptr</w:t>
      </w:r>
      <w:proofErr w:type="spellEnd"/>
      <w:r>
        <w:rPr>
          <w:rStyle w:val="HTMLCode"/>
          <w:rFonts w:ascii="Consolas" w:hAnsi="Consolas" w:cs="Consolas"/>
          <w:color w:val="000000"/>
          <w:spacing w:val="9"/>
        </w:rPr>
        <w:t>=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  <w:spacing w:val="9"/>
        </w:rPr>
        <w:t>fopen</w:t>
      </w:r>
      <w:proofErr w:type="spellEnd"/>
      <w:r>
        <w:rPr>
          <w:rStyle w:val="HTMLCode"/>
          <w:rFonts w:ascii="Consolas" w:hAnsi="Consolas" w:cs="Consolas"/>
          <w:color w:val="000000"/>
          <w:spacing w:val="9"/>
        </w:rPr>
        <w:t>("</w:t>
      </w:r>
      <w:proofErr w:type="spellStart"/>
      <w:r>
        <w:rPr>
          <w:rStyle w:val="HTMLCode"/>
          <w:rFonts w:ascii="Consolas" w:hAnsi="Consolas" w:cs="Consolas"/>
          <w:color w:val="000000"/>
          <w:spacing w:val="9"/>
        </w:rPr>
        <w:t>program.txt","w</w:t>
      </w:r>
      <w:proofErr w:type="spellEnd"/>
      <w:r>
        <w:rPr>
          <w:rStyle w:val="HTMLCode"/>
          <w:rFonts w:ascii="Consolas" w:hAnsi="Consolas" w:cs="Consolas"/>
          <w:color w:val="000000"/>
          <w:spacing w:val="9"/>
        </w:rPr>
        <w:t>");</w:t>
      </w:r>
    </w:p>
    <w:p w:rsidR="004C74D3" w:rsidRDefault="004C74D3" w:rsidP="004C74D3">
      <w:pPr>
        <w:pStyle w:val="HTMLPreformatted"/>
        <w:shd w:val="clear" w:color="auto" w:fill="F9F9F9"/>
        <w:spacing w:before="300" w:after="300"/>
        <w:ind w:left="109" w:right="109"/>
        <w:rPr>
          <w:rStyle w:val="HTMLCode"/>
          <w:rFonts w:ascii="Consolas" w:hAnsi="Consolas" w:cs="Consolas"/>
          <w:color w:val="000000"/>
          <w:spacing w:val="9"/>
        </w:rPr>
      </w:pPr>
      <w:r>
        <w:rPr>
          <w:rStyle w:val="HTMLCode"/>
          <w:rFonts w:ascii="Consolas" w:hAnsi="Consolas" w:cs="Consolas"/>
          <w:color w:val="000000"/>
          <w:spacing w:val="9"/>
        </w:rPr>
        <w:t xml:space="preserve">   </w:t>
      </w:r>
      <w:proofErr w:type="gramStart"/>
      <w:r>
        <w:rPr>
          <w:rStyle w:val="HTMLCode"/>
          <w:rFonts w:ascii="Consolas" w:hAnsi="Consolas" w:cs="Consolas"/>
          <w:color w:val="000000"/>
          <w:spacing w:val="9"/>
        </w:rPr>
        <w:t>if(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  <w:spacing w:val="9"/>
        </w:rPr>
        <w:t>fptr</w:t>
      </w:r>
      <w:proofErr w:type="spellEnd"/>
      <w:r>
        <w:rPr>
          <w:rStyle w:val="HTMLCode"/>
          <w:rFonts w:ascii="Consolas" w:hAnsi="Consolas" w:cs="Consolas"/>
          <w:color w:val="000000"/>
          <w:spacing w:val="9"/>
        </w:rPr>
        <w:t>==NULL){</w:t>
      </w:r>
    </w:p>
    <w:p w:rsidR="004C74D3" w:rsidRDefault="004C74D3" w:rsidP="004C74D3">
      <w:pPr>
        <w:pStyle w:val="HTMLPreformatted"/>
        <w:shd w:val="clear" w:color="auto" w:fill="F9F9F9"/>
        <w:spacing w:before="300" w:after="300"/>
        <w:ind w:left="109" w:right="109"/>
        <w:rPr>
          <w:rStyle w:val="HTMLCode"/>
          <w:rFonts w:ascii="Consolas" w:hAnsi="Consolas" w:cs="Consolas"/>
          <w:color w:val="000000"/>
          <w:spacing w:val="9"/>
        </w:rPr>
      </w:pPr>
      <w:r>
        <w:rPr>
          <w:rStyle w:val="HTMLCode"/>
          <w:rFonts w:ascii="Consolas" w:hAnsi="Consolas" w:cs="Consolas"/>
          <w:color w:val="000000"/>
          <w:spacing w:val="9"/>
        </w:rPr>
        <w:t xml:space="preserve">  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pacing w:val="9"/>
        </w:rPr>
        <w:t>printf</w:t>
      </w:r>
      <w:proofErr w:type="spellEnd"/>
      <w:r>
        <w:rPr>
          <w:rStyle w:val="HTMLCode"/>
          <w:rFonts w:ascii="Consolas" w:hAnsi="Consolas" w:cs="Consolas"/>
          <w:color w:val="000000"/>
          <w:spacing w:val="9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pacing w:val="9"/>
        </w:rPr>
        <w:t>"Error!");</w:t>
      </w:r>
    </w:p>
    <w:p w:rsidR="004C74D3" w:rsidRDefault="004C74D3" w:rsidP="004C74D3">
      <w:pPr>
        <w:pStyle w:val="HTMLPreformatted"/>
        <w:shd w:val="clear" w:color="auto" w:fill="F9F9F9"/>
        <w:spacing w:before="300" w:after="300"/>
        <w:ind w:left="109" w:right="109"/>
        <w:rPr>
          <w:rStyle w:val="HTMLCode"/>
          <w:rFonts w:ascii="Consolas" w:hAnsi="Consolas" w:cs="Consolas"/>
          <w:color w:val="000000"/>
          <w:spacing w:val="9"/>
        </w:rPr>
      </w:pPr>
      <w:r>
        <w:rPr>
          <w:rStyle w:val="HTMLCode"/>
          <w:rFonts w:ascii="Consolas" w:hAnsi="Consolas" w:cs="Consolas"/>
          <w:color w:val="000000"/>
          <w:spacing w:val="9"/>
        </w:rPr>
        <w:lastRenderedPageBreak/>
        <w:t xml:space="preserve">      </w:t>
      </w:r>
      <w:proofErr w:type="gramStart"/>
      <w:r>
        <w:rPr>
          <w:rStyle w:val="HTMLCode"/>
          <w:rFonts w:ascii="Consolas" w:hAnsi="Consolas" w:cs="Consolas"/>
          <w:color w:val="000000"/>
          <w:spacing w:val="9"/>
        </w:rPr>
        <w:t>exit(</w:t>
      </w:r>
      <w:proofErr w:type="gramEnd"/>
      <w:r>
        <w:rPr>
          <w:rStyle w:val="HTMLCode"/>
          <w:rFonts w:ascii="Consolas" w:hAnsi="Consolas" w:cs="Consolas"/>
          <w:color w:val="000000"/>
          <w:spacing w:val="9"/>
        </w:rPr>
        <w:t>1);</w:t>
      </w:r>
    </w:p>
    <w:p w:rsidR="004C74D3" w:rsidRDefault="004C74D3" w:rsidP="004C74D3">
      <w:pPr>
        <w:pStyle w:val="HTMLPreformatted"/>
        <w:shd w:val="clear" w:color="auto" w:fill="F9F9F9"/>
        <w:spacing w:before="300" w:after="300"/>
        <w:ind w:left="109" w:right="109"/>
        <w:rPr>
          <w:rStyle w:val="HTMLCode"/>
          <w:rFonts w:ascii="Consolas" w:hAnsi="Consolas" w:cs="Consolas"/>
          <w:color w:val="000000"/>
          <w:spacing w:val="9"/>
        </w:rPr>
      </w:pPr>
      <w:r>
        <w:rPr>
          <w:rStyle w:val="HTMLCode"/>
          <w:rFonts w:ascii="Consolas" w:hAnsi="Consolas" w:cs="Consolas"/>
          <w:color w:val="000000"/>
          <w:spacing w:val="9"/>
        </w:rPr>
        <w:t xml:space="preserve">   }</w:t>
      </w:r>
    </w:p>
    <w:p w:rsidR="004C74D3" w:rsidRDefault="004C74D3" w:rsidP="004C74D3">
      <w:pPr>
        <w:pStyle w:val="HTMLPreformatted"/>
        <w:shd w:val="clear" w:color="auto" w:fill="F9F9F9"/>
        <w:spacing w:before="300" w:after="300"/>
        <w:ind w:left="109" w:right="109"/>
        <w:rPr>
          <w:rStyle w:val="HTMLCode"/>
          <w:rFonts w:ascii="Consolas" w:hAnsi="Consolas" w:cs="Consolas"/>
          <w:color w:val="000000"/>
          <w:spacing w:val="9"/>
        </w:rPr>
      </w:pPr>
      <w:r>
        <w:rPr>
          <w:rStyle w:val="HTMLCode"/>
          <w:rFonts w:ascii="Consolas" w:hAnsi="Consolas" w:cs="Consolas"/>
          <w:color w:val="000000"/>
          <w:spacing w:val="9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pacing w:val="9"/>
        </w:rPr>
        <w:t>printf</w:t>
      </w:r>
      <w:proofErr w:type="spellEnd"/>
      <w:r>
        <w:rPr>
          <w:rStyle w:val="HTMLCode"/>
          <w:rFonts w:ascii="Consolas" w:hAnsi="Consolas" w:cs="Consolas"/>
          <w:color w:val="000000"/>
          <w:spacing w:val="9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pacing w:val="9"/>
        </w:rPr>
        <w:t>"Enter a sentence:\n");</w:t>
      </w:r>
    </w:p>
    <w:p w:rsidR="004C74D3" w:rsidRDefault="004C74D3" w:rsidP="004C74D3">
      <w:pPr>
        <w:pStyle w:val="HTMLPreformatted"/>
        <w:shd w:val="clear" w:color="auto" w:fill="F9F9F9"/>
        <w:spacing w:before="300" w:after="300"/>
        <w:ind w:left="109" w:right="109"/>
        <w:rPr>
          <w:rStyle w:val="HTMLCode"/>
          <w:rFonts w:ascii="Consolas" w:hAnsi="Consolas" w:cs="Consolas"/>
          <w:color w:val="000000"/>
          <w:spacing w:val="9"/>
        </w:rPr>
      </w:pPr>
      <w:r>
        <w:rPr>
          <w:rStyle w:val="HTMLCode"/>
          <w:rFonts w:ascii="Consolas" w:hAnsi="Consolas" w:cs="Consolas"/>
          <w:color w:val="000000"/>
          <w:spacing w:val="9"/>
        </w:rPr>
        <w:t xml:space="preserve">   </w:t>
      </w:r>
      <w:proofErr w:type="gramStart"/>
      <w:r>
        <w:rPr>
          <w:rStyle w:val="HTMLCode"/>
          <w:rFonts w:ascii="Consolas" w:hAnsi="Consolas" w:cs="Consolas"/>
          <w:color w:val="000000"/>
          <w:spacing w:val="9"/>
        </w:rPr>
        <w:t>gets(</w:t>
      </w:r>
      <w:proofErr w:type="gramEnd"/>
      <w:r>
        <w:rPr>
          <w:rStyle w:val="HTMLCode"/>
          <w:rFonts w:ascii="Consolas" w:hAnsi="Consolas" w:cs="Consolas"/>
          <w:color w:val="000000"/>
          <w:spacing w:val="9"/>
        </w:rPr>
        <w:t>c);</w:t>
      </w:r>
    </w:p>
    <w:p w:rsidR="004C74D3" w:rsidRDefault="004C74D3" w:rsidP="004C74D3">
      <w:pPr>
        <w:pStyle w:val="HTMLPreformatted"/>
        <w:shd w:val="clear" w:color="auto" w:fill="F9F9F9"/>
        <w:spacing w:before="300" w:after="300"/>
        <w:ind w:left="109" w:right="109"/>
        <w:rPr>
          <w:rStyle w:val="HTMLCode"/>
          <w:rFonts w:ascii="Consolas" w:hAnsi="Consolas" w:cs="Consolas"/>
          <w:color w:val="000000"/>
          <w:spacing w:val="9"/>
        </w:rPr>
      </w:pPr>
      <w:r>
        <w:rPr>
          <w:rStyle w:val="HTMLCode"/>
          <w:rFonts w:ascii="Consolas" w:hAnsi="Consolas" w:cs="Consolas"/>
          <w:color w:val="000000"/>
          <w:spacing w:val="9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pacing w:val="9"/>
        </w:rPr>
        <w:t>fprintf</w:t>
      </w:r>
      <w:proofErr w:type="spellEnd"/>
      <w:r>
        <w:rPr>
          <w:rStyle w:val="HTMLCode"/>
          <w:rFonts w:ascii="Consolas" w:hAnsi="Consolas" w:cs="Consolas"/>
          <w:color w:val="000000"/>
          <w:spacing w:val="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  <w:spacing w:val="9"/>
        </w:rPr>
        <w:t>fptr</w:t>
      </w:r>
      <w:proofErr w:type="spellEnd"/>
      <w:r>
        <w:rPr>
          <w:rStyle w:val="HTMLCode"/>
          <w:rFonts w:ascii="Consolas" w:hAnsi="Consolas" w:cs="Consolas"/>
          <w:color w:val="000000"/>
          <w:spacing w:val="9"/>
        </w:rPr>
        <w:t>,"%</w:t>
      </w:r>
      <w:proofErr w:type="spellStart"/>
      <w:r>
        <w:rPr>
          <w:rStyle w:val="HTMLCode"/>
          <w:rFonts w:ascii="Consolas" w:hAnsi="Consolas" w:cs="Consolas"/>
          <w:color w:val="000000"/>
          <w:spacing w:val="9"/>
        </w:rPr>
        <w:t>s",c</w:t>
      </w:r>
      <w:proofErr w:type="spellEnd"/>
      <w:r>
        <w:rPr>
          <w:rStyle w:val="HTMLCode"/>
          <w:rFonts w:ascii="Consolas" w:hAnsi="Consolas" w:cs="Consolas"/>
          <w:color w:val="000000"/>
          <w:spacing w:val="9"/>
        </w:rPr>
        <w:t>);</w:t>
      </w:r>
    </w:p>
    <w:p w:rsidR="004C74D3" w:rsidRDefault="004C74D3" w:rsidP="004C74D3">
      <w:pPr>
        <w:pStyle w:val="HTMLPreformatted"/>
        <w:shd w:val="clear" w:color="auto" w:fill="F9F9F9"/>
        <w:spacing w:before="300" w:after="300"/>
        <w:ind w:left="109" w:right="109"/>
        <w:rPr>
          <w:rStyle w:val="HTMLCode"/>
          <w:rFonts w:ascii="Consolas" w:hAnsi="Consolas" w:cs="Consolas"/>
          <w:color w:val="000000"/>
          <w:spacing w:val="9"/>
        </w:rPr>
      </w:pPr>
      <w:r>
        <w:rPr>
          <w:rStyle w:val="HTMLCode"/>
          <w:rFonts w:ascii="Consolas" w:hAnsi="Consolas" w:cs="Consolas"/>
          <w:color w:val="000000"/>
          <w:spacing w:val="9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pacing w:val="9"/>
        </w:rPr>
        <w:t>fclose</w:t>
      </w:r>
      <w:proofErr w:type="spellEnd"/>
      <w:r>
        <w:rPr>
          <w:rStyle w:val="HTMLCode"/>
          <w:rFonts w:ascii="Consolas" w:hAnsi="Consolas" w:cs="Consolas"/>
          <w:color w:val="000000"/>
          <w:spacing w:val="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  <w:spacing w:val="9"/>
        </w:rPr>
        <w:t>fptr</w:t>
      </w:r>
      <w:proofErr w:type="spellEnd"/>
      <w:r>
        <w:rPr>
          <w:rStyle w:val="HTMLCode"/>
          <w:rFonts w:ascii="Consolas" w:hAnsi="Consolas" w:cs="Consolas"/>
          <w:color w:val="000000"/>
          <w:spacing w:val="9"/>
        </w:rPr>
        <w:t>);</w:t>
      </w:r>
    </w:p>
    <w:p w:rsidR="004C74D3" w:rsidRDefault="004C74D3" w:rsidP="004C74D3">
      <w:pPr>
        <w:pStyle w:val="HTMLPreformatted"/>
        <w:shd w:val="clear" w:color="auto" w:fill="F9F9F9"/>
        <w:spacing w:before="300" w:after="300"/>
        <w:ind w:left="109" w:right="109"/>
        <w:rPr>
          <w:rStyle w:val="HTMLCode"/>
          <w:rFonts w:ascii="Consolas" w:hAnsi="Consolas" w:cs="Consolas"/>
          <w:color w:val="000000"/>
          <w:spacing w:val="9"/>
        </w:rPr>
      </w:pPr>
      <w:r>
        <w:rPr>
          <w:rStyle w:val="HTMLCode"/>
          <w:rFonts w:ascii="Consolas" w:hAnsi="Consolas" w:cs="Consolas"/>
          <w:color w:val="000000"/>
          <w:spacing w:val="9"/>
        </w:rPr>
        <w:t xml:space="preserve">   </w:t>
      </w:r>
      <w:proofErr w:type="gramStart"/>
      <w:r>
        <w:rPr>
          <w:rStyle w:val="HTMLCode"/>
          <w:rFonts w:ascii="Consolas" w:hAnsi="Consolas" w:cs="Consolas"/>
          <w:color w:val="000000"/>
          <w:spacing w:val="9"/>
        </w:rPr>
        <w:t>return</w:t>
      </w:r>
      <w:proofErr w:type="gramEnd"/>
      <w:r>
        <w:rPr>
          <w:rStyle w:val="HTMLCode"/>
          <w:rFonts w:ascii="Consolas" w:hAnsi="Consolas" w:cs="Consolas"/>
          <w:color w:val="000000"/>
          <w:spacing w:val="9"/>
        </w:rPr>
        <w:t xml:space="preserve"> 0;</w:t>
      </w:r>
    </w:p>
    <w:p w:rsidR="004C74D3" w:rsidRDefault="004C74D3" w:rsidP="004C74D3">
      <w:pPr>
        <w:pStyle w:val="HTMLPreformatted"/>
        <w:shd w:val="clear" w:color="auto" w:fill="F9F9F9"/>
        <w:spacing w:before="300" w:after="300"/>
        <w:ind w:left="109" w:right="109"/>
        <w:rPr>
          <w:rFonts w:ascii="Consolas" w:hAnsi="Consolas" w:cs="Consolas"/>
          <w:color w:val="000000"/>
          <w:spacing w:val="9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pacing w:val="9"/>
        </w:rPr>
        <w:t>}</w:t>
      </w:r>
    </w:p>
    <w:p w:rsidR="005613F7" w:rsidRPr="005613F7" w:rsidRDefault="005613F7" w:rsidP="005613F7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000000"/>
          <w:spacing w:val="9"/>
          <w:sz w:val="21"/>
          <w:szCs w:val="21"/>
        </w:rPr>
      </w:pPr>
      <w:r w:rsidRPr="005613F7">
        <w:rPr>
          <w:rFonts w:ascii="inherit" w:eastAsia="Times New Roman" w:hAnsi="inherit" w:cs="Arial"/>
          <w:b/>
          <w:bCs/>
          <w:color w:val="000000"/>
          <w:spacing w:val="9"/>
          <w:sz w:val="21"/>
        </w:rPr>
        <w:t>Write a C Program to print half pyramid as using * as shown in figure below.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*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* *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* * *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* * * *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* * * * *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808080"/>
          <w:spacing w:val="9"/>
          <w:sz w:val="20"/>
          <w:szCs w:val="20"/>
        </w:rPr>
        <w:t>#include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&lt;</w:t>
      </w:r>
      <w:proofErr w:type="spellStart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stdio.h</w:t>
      </w:r>
      <w:proofErr w:type="spell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&gt;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proofErr w:type="spellStart"/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int</w:t>
      </w:r>
      <w:proofErr w:type="spellEnd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main()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int</w:t>
      </w:r>
      <w:proofErr w:type="spellEnd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i,j,rows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"Enter the number of rows: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scanf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"%</w:t>
      </w:r>
      <w:proofErr w:type="spellStart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d"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,&amp;rows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for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spellStart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;i&lt;=rows;++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for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j=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;j&lt;=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;++j)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"*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}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"\n"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}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return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0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}</w:t>
      </w:r>
    </w:p>
    <w:p w:rsidR="005613F7" w:rsidRPr="005613F7" w:rsidRDefault="005613F7" w:rsidP="005613F7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000000"/>
          <w:spacing w:val="9"/>
          <w:sz w:val="21"/>
          <w:szCs w:val="21"/>
        </w:rPr>
      </w:pPr>
      <w:r w:rsidRPr="005613F7">
        <w:rPr>
          <w:rFonts w:ascii="inherit" w:eastAsia="Times New Roman" w:hAnsi="inherit" w:cs="Arial"/>
          <w:b/>
          <w:bCs/>
          <w:color w:val="000000"/>
          <w:spacing w:val="9"/>
          <w:sz w:val="21"/>
        </w:rPr>
        <w:t>Write a C Program to print half pyramid as using numbers as shown in figure below.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1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1 2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lastRenderedPageBreak/>
        <w:t>1 2 3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1 2 3 4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1 2 3 4 5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808080"/>
          <w:spacing w:val="9"/>
          <w:sz w:val="20"/>
          <w:szCs w:val="20"/>
        </w:rPr>
        <w:t>#include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&lt;</w:t>
      </w:r>
      <w:proofErr w:type="spellStart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stdio.h</w:t>
      </w:r>
      <w:proofErr w:type="spell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&gt;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proofErr w:type="spellStart"/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int</w:t>
      </w:r>
      <w:proofErr w:type="spellEnd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main()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int</w:t>
      </w:r>
      <w:proofErr w:type="spellEnd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i,j,rows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"Enter the number of rows: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scanf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"%</w:t>
      </w:r>
      <w:proofErr w:type="spellStart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d"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,&amp;rows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for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spellStart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;i&lt;=rows;++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for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j=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;j&lt;=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;++j)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"%d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,j);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}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"\n"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}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return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0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}</w:t>
      </w:r>
    </w:p>
    <w:p w:rsidR="005613F7" w:rsidRPr="005613F7" w:rsidRDefault="005613F7" w:rsidP="005613F7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000000"/>
          <w:spacing w:val="9"/>
          <w:sz w:val="21"/>
          <w:szCs w:val="21"/>
        </w:rPr>
      </w:pPr>
      <w:r w:rsidRPr="005613F7">
        <w:rPr>
          <w:rFonts w:ascii="inherit" w:eastAsia="Times New Roman" w:hAnsi="inherit" w:cs="Arial"/>
          <w:b/>
          <w:bCs/>
          <w:color w:val="000000"/>
          <w:spacing w:val="9"/>
          <w:sz w:val="21"/>
        </w:rPr>
        <w:t>Write a C Program to print triangle of characters as below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A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B </w:t>
      </w:r>
      <w:proofErr w:type="spellStart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B</w:t>
      </w:r>
      <w:proofErr w:type="spellEnd"/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C </w:t>
      </w:r>
      <w:proofErr w:type="spellStart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C</w:t>
      </w:r>
      <w:proofErr w:type="spellEnd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</w:t>
      </w:r>
      <w:proofErr w:type="spellStart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C</w:t>
      </w:r>
      <w:proofErr w:type="spellEnd"/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D </w:t>
      </w:r>
      <w:proofErr w:type="spellStart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D</w:t>
      </w:r>
      <w:proofErr w:type="spellEnd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</w:t>
      </w:r>
      <w:proofErr w:type="spellStart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D</w:t>
      </w:r>
      <w:proofErr w:type="spellEnd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</w:t>
      </w:r>
      <w:proofErr w:type="spellStart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D</w:t>
      </w:r>
      <w:proofErr w:type="spellEnd"/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E </w:t>
      </w:r>
      <w:proofErr w:type="spellStart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E</w:t>
      </w:r>
      <w:proofErr w:type="spellEnd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</w:t>
      </w:r>
      <w:proofErr w:type="spellStart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E</w:t>
      </w:r>
      <w:proofErr w:type="spellEnd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</w:t>
      </w:r>
      <w:proofErr w:type="spellStart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E</w:t>
      </w:r>
      <w:proofErr w:type="spellEnd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</w:t>
      </w:r>
      <w:proofErr w:type="spellStart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E</w:t>
      </w:r>
      <w:proofErr w:type="spellEnd"/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808080"/>
          <w:spacing w:val="9"/>
          <w:sz w:val="20"/>
          <w:szCs w:val="20"/>
        </w:rPr>
        <w:t>#include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&lt;</w:t>
      </w:r>
      <w:proofErr w:type="spellStart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stdio.h</w:t>
      </w:r>
      <w:proofErr w:type="spell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&gt;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proofErr w:type="spellStart"/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int</w:t>
      </w:r>
      <w:proofErr w:type="spellEnd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main()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int</w:t>
      </w:r>
      <w:proofErr w:type="spellEnd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i,j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char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input,temp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'A'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"Enter uppercase character you want in triangle at last row: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scanf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"%</w:t>
      </w:r>
      <w:proofErr w:type="spellStart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c"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,&amp;input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for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spellStart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;i&lt;=(input-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'A'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+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);++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for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j=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;j&lt;=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;++j)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"%</w:t>
      </w:r>
      <w:proofErr w:type="spellStart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c"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,temp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++temp;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"\n"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}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return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0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}</w:t>
      </w:r>
    </w:p>
    <w:p w:rsidR="005613F7" w:rsidRPr="005613F7" w:rsidRDefault="005613F7" w:rsidP="005613F7">
      <w:pPr>
        <w:shd w:val="clear" w:color="auto" w:fill="FFFFFF"/>
        <w:spacing w:before="164" w:after="54" w:line="240" w:lineRule="auto"/>
        <w:textAlignment w:val="baseline"/>
        <w:outlineLvl w:val="2"/>
        <w:rPr>
          <w:rFonts w:ascii="Arial" w:eastAsia="Times New Roman" w:hAnsi="Arial" w:cs="Arial"/>
          <w:color w:val="454545"/>
          <w:spacing w:val="9"/>
          <w:sz w:val="34"/>
          <w:szCs w:val="34"/>
        </w:rPr>
      </w:pPr>
      <w:bookmarkStart w:id="0" w:name="inverted_triangle"/>
      <w:bookmarkEnd w:id="0"/>
      <w:r w:rsidRPr="005613F7">
        <w:rPr>
          <w:rFonts w:ascii="Arial" w:eastAsia="Times New Roman" w:hAnsi="Arial" w:cs="Arial"/>
          <w:color w:val="454545"/>
          <w:spacing w:val="9"/>
          <w:sz w:val="34"/>
          <w:szCs w:val="34"/>
        </w:rPr>
        <w:lastRenderedPageBreak/>
        <w:t xml:space="preserve">C Program </w:t>
      </w:r>
      <w:proofErr w:type="gramStart"/>
      <w:r w:rsidRPr="005613F7">
        <w:rPr>
          <w:rFonts w:ascii="Arial" w:eastAsia="Times New Roman" w:hAnsi="Arial" w:cs="Arial"/>
          <w:color w:val="454545"/>
          <w:spacing w:val="9"/>
          <w:sz w:val="34"/>
          <w:szCs w:val="34"/>
        </w:rPr>
        <w:t>To</w:t>
      </w:r>
      <w:proofErr w:type="gramEnd"/>
      <w:r w:rsidRPr="005613F7">
        <w:rPr>
          <w:rFonts w:ascii="Arial" w:eastAsia="Times New Roman" w:hAnsi="Arial" w:cs="Arial"/>
          <w:color w:val="454545"/>
          <w:spacing w:val="9"/>
          <w:sz w:val="34"/>
          <w:szCs w:val="34"/>
        </w:rPr>
        <w:t xml:space="preserve"> Display inverted half pyramid using * and numbers</w:t>
      </w:r>
    </w:p>
    <w:p w:rsidR="005613F7" w:rsidRPr="005613F7" w:rsidRDefault="005613F7" w:rsidP="005613F7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000000"/>
          <w:spacing w:val="9"/>
          <w:sz w:val="21"/>
          <w:szCs w:val="21"/>
        </w:rPr>
      </w:pPr>
      <w:r w:rsidRPr="005613F7">
        <w:rPr>
          <w:rFonts w:ascii="inherit" w:eastAsia="Times New Roman" w:hAnsi="inherit" w:cs="Arial"/>
          <w:b/>
          <w:bCs/>
          <w:color w:val="000000"/>
          <w:spacing w:val="9"/>
          <w:sz w:val="21"/>
        </w:rPr>
        <w:t>Write a C Program to print inverted half pyramid using * as shown below.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* * * * *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* * * *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* * * 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* *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*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808080"/>
          <w:spacing w:val="9"/>
          <w:sz w:val="20"/>
          <w:szCs w:val="20"/>
        </w:rPr>
        <w:t>#include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&lt;</w:t>
      </w:r>
      <w:proofErr w:type="spellStart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stdio.h</w:t>
      </w:r>
      <w:proofErr w:type="spell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&gt;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proofErr w:type="spellStart"/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int</w:t>
      </w:r>
      <w:proofErr w:type="spellEnd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main()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int</w:t>
      </w:r>
      <w:proofErr w:type="spellEnd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i,j,rows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"Enter the number of rows: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scanf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"%</w:t>
      </w:r>
      <w:proofErr w:type="spellStart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d"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,&amp;rows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for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spellStart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=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rows;i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&gt;=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;--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for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j=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;j&lt;=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;++j)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"*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}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"\n"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}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return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0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}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1 2 3 4 5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1 2 3 4 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1 2 3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1 2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1</w:t>
      </w:r>
    </w:p>
    <w:p w:rsidR="005613F7" w:rsidRPr="005613F7" w:rsidRDefault="005613F7" w:rsidP="005613F7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000000"/>
          <w:spacing w:val="9"/>
          <w:sz w:val="21"/>
          <w:szCs w:val="21"/>
        </w:rPr>
      </w:pPr>
      <w:r w:rsidRPr="005613F7">
        <w:rPr>
          <w:rFonts w:ascii="inherit" w:eastAsia="Times New Roman" w:hAnsi="inherit" w:cs="Arial"/>
          <w:b/>
          <w:bCs/>
          <w:color w:val="000000"/>
          <w:spacing w:val="9"/>
          <w:sz w:val="21"/>
        </w:rPr>
        <w:t>Write a C Program to print inverted half pyramid as using numbers as shown below.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808080"/>
          <w:spacing w:val="9"/>
          <w:sz w:val="20"/>
          <w:szCs w:val="20"/>
        </w:rPr>
        <w:t>#include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&lt;</w:t>
      </w:r>
      <w:proofErr w:type="spellStart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stdio.h</w:t>
      </w:r>
      <w:proofErr w:type="spell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&gt;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proofErr w:type="spellStart"/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int</w:t>
      </w:r>
      <w:proofErr w:type="spellEnd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main()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int</w:t>
      </w:r>
      <w:proofErr w:type="spellEnd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i,j,rows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"Enter the number of rows: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scanf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"%</w:t>
      </w:r>
      <w:proofErr w:type="spellStart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d"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,&amp;rows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for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spellStart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=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rows;i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&gt;=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;--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lastRenderedPageBreak/>
        <w:t xml:space="preserve">    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for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j=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;j&lt;=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;++j)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"%d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,j);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}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"\n"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}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return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0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}</w:t>
      </w:r>
    </w:p>
    <w:p w:rsidR="005613F7" w:rsidRPr="005613F7" w:rsidRDefault="005613F7" w:rsidP="005613F7">
      <w:pPr>
        <w:shd w:val="clear" w:color="auto" w:fill="FFFFFF"/>
        <w:spacing w:before="218" w:after="54" w:line="240" w:lineRule="auto"/>
        <w:textAlignment w:val="baseline"/>
        <w:outlineLvl w:val="1"/>
        <w:rPr>
          <w:rFonts w:ascii="Arial" w:eastAsia="Times New Roman" w:hAnsi="Arial" w:cs="Arial"/>
          <w:color w:val="454545"/>
          <w:spacing w:val="9"/>
          <w:sz w:val="38"/>
          <w:szCs w:val="38"/>
        </w:rPr>
      </w:pPr>
      <w:bookmarkStart w:id="1" w:name="pyramid"/>
      <w:bookmarkEnd w:id="1"/>
      <w:r w:rsidRPr="005613F7">
        <w:rPr>
          <w:rFonts w:ascii="Arial" w:eastAsia="Times New Roman" w:hAnsi="Arial" w:cs="Arial"/>
          <w:color w:val="454545"/>
          <w:spacing w:val="9"/>
          <w:sz w:val="38"/>
          <w:szCs w:val="38"/>
        </w:rPr>
        <w:t xml:space="preserve">C Program </w:t>
      </w:r>
      <w:proofErr w:type="gramStart"/>
      <w:r w:rsidRPr="005613F7">
        <w:rPr>
          <w:rFonts w:ascii="Arial" w:eastAsia="Times New Roman" w:hAnsi="Arial" w:cs="Arial"/>
          <w:color w:val="454545"/>
          <w:spacing w:val="9"/>
          <w:sz w:val="38"/>
          <w:szCs w:val="38"/>
        </w:rPr>
        <w:t>To</w:t>
      </w:r>
      <w:proofErr w:type="gramEnd"/>
      <w:r w:rsidRPr="005613F7">
        <w:rPr>
          <w:rFonts w:ascii="Arial" w:eastAsia="Times New Roman" w:hAnsi="Arial" w:cs="Arial"/>
          <w:color w:val="454545"/>
          <w:spacing w:val="9"/>
          <w:sz w:val="38"/>
          <w:szCs w:val="38"/>
        </w:rPr>
        <w:t xml:space="preserve"> display the pyramid of * and digits</w:t>
      </w:r>
    </w:p>
    <w:p w:rsidR="005613F7" w:rsidRPr="005613F7" w:rsidRDefault="005613F7" w:rsidP="005613F7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000000"/>
          <w:spacing w:val="9"/>
          <w:sz w:val="21"/>
          <w:szCs w:val="21"/>
        </w:rPr>
      </w:pPr>
      <w:r w:rsidRPr="005613F7">
        <w:rPr>
          <w:rFonts w:ascii="inherit" w:eastAsia="Times New Roman" w:hAnsi="inherit" w:cs="Arial"/>
          <w:b/>
          <w:bCs/>
          <w:color w:val="000000"/>
          <w:spacing w:val="9"/>
          <w:sz w:val="21"/>
        </w:rPr>
        <w:t>Write a C program to print pyramid using *.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       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       *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     * * *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   * * * * *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 * * * * * * *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* * * * * * * * *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808080"/>
          <w:spacing w:val="9"/>
          <w:sz w:val="20"/>
          <w:szCs w:val="20"/>
        </w:rPr>
        <w:t>#include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&lt;</w:t>
      </w:r>
      <w:proofErr w:type="spellStart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stdio.h</w:t>
      </w:r>
      <w:proofErr w:type="spell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&gt;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proofErr w:type="spellStart"/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int</w:t>
      </w:r>
      <w:proofErr w:type="spellEnd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main()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int</w:t>
      </w:r>
      <w:proofErr w:type="spellEnd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i,space,rows,k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0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"Enter the number of rows: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scanf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"%</w:t>
      </w:r>
      <w:proofErr w:type="spellStart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d"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,&amp;rows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for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spellStart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;i&lt;=rows;++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for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space=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;space&lt;=rows-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;++space)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 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}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while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k!=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2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*i-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"*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++k;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}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k=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0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"\n"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}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return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0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}</w:t>
      </w:r>
    </w:p>
    <w:p w:rsidR="005613F7" w:rsidRPr="005613F7" w:rsidRDefault="005613F7" w:rsidP="005613F7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000000"/>
          <w:spacing w:val="9"/>
          <w:sz w:val="21"/>
          <w:szCs w:val="21"/>
        </w:rPr>
      </w:pPr>
      <w:r w:rsidRPr="005613F7">
        <w:rPr>
          <w:rFonts w:ascii="inherit" w:eastAsia="Times New Roman" w:hAnsi="inherit" w:cs="Arial"/>
          <w:b/>
          <w:bCs/>
          <w:color w:val="000000"/>
          <w:spacing w:val="9"/>
          <w:sz w:val="21"/>
        </w:rPr>
        <w:t>Write a C program to print the pyramid of digits in pattern as below.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       1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lastRenderedPageBreak/>
        <w:t xml:space="preserve">      2 3 2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   3 4 5 4 3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 4 5 6 7 6 5 4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5 6 7 8 9 8 7 6 5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808080"/>
          <w:spacing w:val="9"/>
          <w:sz w:val="20"/>
          <w:szCs w:val="20"/>
        </w:rPr>
        <w:t>#include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&lt;</w:t>
      </w:r>
      <w:proofErr w:type="spellStart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stdio.h</w:t>
      </w:r>
      <w:proofErr w:type="spell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&gt;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proofErr w:type="spellStart"/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int</w:t>
      </w:r>
      <w:proofErr w:type="spellEnd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main()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int</w:t>
      </w:r>
      <w:proofErr w:type="spellEnd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i,space,rows,k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0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,count=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0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,count1=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0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"Enter the number of rows: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scanf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"%</w:t>
      </w:r>
      <w:proofErr w:type="spellStart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d"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,&amp;rows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for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spellStart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;i&lt;=rows;++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)   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for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space=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;space&lt;=rows-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;++space)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 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++count;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}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while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k!=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2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*i-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if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(count&lt;=rows-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) 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"%d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,(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i+k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  ++count;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}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else</w:t>
      </w:r>
      <w:proofErr w:type="gramEnd"/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  ++count1;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"%d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, (i+k-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2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*count1)); 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}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++k;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}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count1=count=k=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0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"\n"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}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return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0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}</w:t>
      </w:r>
    </w:p>
    <w:p w:rsidR="005613F7" w:rsidRPr="005613F7" w:rsidRDefault="005613F7" w:rsidP="005613F7">
      <w:pPr>
        <w:shd w:val="clear" w:color="auto" w:fill="FFFFFF"/>
        <w:spacing w:before="218" w:after="54" w:line="240" w:lineRule="auto"/>
        <w:textAlignment w:val="baseline"/>
        <w:outlineLvl w:val="1"/>
        <w:rPr>
          <w:rFonts w:ascii="Arial" w:eastAsia="Times New Roman" w:hAnsi="Arial" w:cs="Arial"/>
          <w:color w:val="454545"/>
          <w:spacing w:val="9"/>
          <w:sz w:val="38"/>
          <w:szCs w:val="38"/>
        </w:rPr>
      </w:pPr>
      <w:bookmarkStart w:id="2" w:name="reverse_pyramid"/>
      <w:bookmarkEnd w:id="2"/>
      <w:r w:rsidRPr="005613F7">
        <w:rPr>
          <w:rFonts w:ascii="Arial" w:eastAsia="Times New Roman" w:hAnsi="Arial" w:cs="Arial"/>
          <w:color w:val="454545"/>
          <w:spacing w:val="9"/>
          <w:sz w:val="38"/>
          <w:szCs w:val="38"/>
        </w:rPr>
        <w:t>Write a C program to display reverse pyramid.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* * * * * * * * *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 * * * * * * *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   * * * * *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lastRenderedPageBreak/>
        <w:t xml:space="preserve">      * * *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       *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808080"/>
          <w:spacing w:val="9"/>
          <w:sz w:val="20"/>
          <w:szCs w:val="20"/>
        </w:rPr>
        <w:t>#include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&lt;</w:t>
      </w:r>
      <w:proofErr w:type="spellStart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stdio.h</w:t>
      </w:r>
      <w:proofErr w:type="spell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&gt;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proofErr w:type="spellStart"/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int</w:t>
      </w:r>
      <w:proofErr w:type="spellEnd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main()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int</w:t>
      </w:r>
      <w:proofErr w:type="spellEnd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rows,i,j,space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"Enter number of rows: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scanf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"%</w:t>
      </w:r>
      <w:proofErr w:type="spellStart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d"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,&amp;rows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for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spellStart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=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rows;i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&gt;=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;--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for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space=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0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;space&lt;rows-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;++space)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 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for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j=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i;j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&lt;=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2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*i-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;++j)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"*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for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j=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0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;j&lt;i-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;++j)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"*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"\n"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}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return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0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}</w:t>
      </w:r>
    </w:p>
    <w:p w:rsidR="005613F7" w:rsidRPr="005613F7" w:rsidRDefault="005613F7" w:rsidP="005613F7">
      <w:pPr>
        <w:shd w:val="clear" w:color="auto" w:fill="FFFFFF"/>
        <w:spacing w:before="218" w:after="54" w:line="240" w:lineRule="auto"/>
        <w:textAlignment w:val="baseline"/>
        <w:outlineLvl w:val="1"/>
        <w:rPr>
          <w:rFonts w:ascii="Arial" w:eastAsia="Times New Roman" w:hAnsi="Arial" w:cs="Arial"/>
          <w:color w:val="454545"/>
          <w:spacing w:val="9"/>
          <w:sz w:val="38"/>
          <w:szCs w:val="38"/>
        </w:rPr>
      </w:pPr>
      <w:bookmarkStart w:id="3" w:name="pascal_triangle"/>
      <w:bookmarkEnd w:id="3"/>
      <w:r w:rsidRPr="005613F7">
        <w:rPr>
          <w:rFonts w:ascii="Arial" w:eastAsia="Times New Roman" w:hAnsi="Arial" w:cs="Arial"/>
          <w:color w:val="454545"/>
          <w:spacing w:val="9"/>
          <w:sz w:val="38"/>
          <w:szCs w:val="38"/>
        </w:rPr>
        <w:t>C Program to Draw Pascal's triangle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          1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        1   </w:t>
      </w:r>
      <w:proofErr w:type="spellStart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1</w:t>
      </w:r>
      <w:proofErr w:type="spellEnd"/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      1   2   1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    1   3   </w:t>
      </w:r>
      <w:proofErr w:type="spellStart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3</w:t>
      </w:r>
      <w:proofErr w:type="spellEnd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   1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  </w:t>
      </w:r>
      <w:proofErr w:type="gramStart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1  4</w:t>
      </w:r>
      <w:proofErr w:type="gramEnd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   6   4   1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</w:t>
      </w:r>
      <w:proofErr w:type="gramStart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1  5</w:t>
      </w:r>
      <w:proofErr w:type="gramEnd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  10   </w:t>
      </w:r>
      <w:proofErr w:type="spellStart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10</w:t>
      </w:r>
      <w:proofErr w:type="spellEnd"/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 xml:space="preserve">  5   1 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808080"/>
          <w:spacing w:val="9"/>
          <w:sz w:val="20"/>
          <w:szCs w:val="20"/>
        </w:rPr>
        <w:t>#include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&lt;</w:t>
      </w:r>
      <w:proofErr w:type="spellStart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stdio.h</w:t>
      </w:r>
      <w:proofErr w:type="spell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&gt;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proofErr w:type="spellStart"/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int</w:t>
      </w:r>
      <w:proofErr w:type="spellEnd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main()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int</w:t>
      </w:r>
      <w:proofErr w:type="spellEnd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rows,coef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,space,i,j;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"Enter number of rows: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scanf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"%</w:t>
      </w:r>
      <w:proofErr w:type="spellStart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d"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,&amp;rows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for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spellStart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0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;i&lt;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rows;i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++)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for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space=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;space&lt;=rows-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i;space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++)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 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for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j=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0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;j&lt;=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i;j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++)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lastRenderedPageBreak/>
        <w:t xml:space="preserve">        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if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(j==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0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||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==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0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coef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=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else</w:t>
      </w:r>
      <w:proofErr w:type="gramEnd"/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coef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=</w:t>
      </w:r>
      <w:proofErr w:type="spellStart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coef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*(i-j+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)/j;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"%4d"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,coef);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}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"\n"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}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}</w:t>
      </w:r>
    </w:p>
    <w:p w:rsidR="005613F7" w:rsidRPr="005613F7" w:rsidRDefault="005613F7" w:rsidP="005613F7">
      <w:pPr>
        <w:shd w:val="clear" w:color="auto" w:fill="FFFFFF"/>
        <w:spacing w:before="109" w:after="218" w:line="338" w:lineRule="atLeast"/>
        <w:textAlignment w:val="baseline"/>
        <w:rPr>
          <w:rFonts w:ascii="Arial" w:eastAsia="Times New Roman" w:hAnsi="Arial" w:cs="Arial"/>
          <w:color w:val="000000"/>
          <w:spacing w:val="9"/>
          <w:sz w:val="21"/>
          <w:szCs w:val="21"/>
        </w:rPr>
      </w:pPr>
      <w:bookmarkStart w:id="4" w:name="floyd_triangle"/>
      <w:bookmarkEnd w:id="4"/>
      <w:r w:rsidRPr="005613F7">
        <w:rPr>
          <w:rFonts w:ascii="Arial" w:eastAsia="Times New Roman" w:hAnsi="Arial" w:cs="Arial"/>
          <w:color w:val="000000"/>
          <w:spacing w:val="9"/>
          <w:sz w:val="21"/>
          <w:szCs w:val="21"/>
        </w:rPr>
        <w:t>,</w:t>
      </w:r>
    </w:p>
    <w:p w:rsidR="005613F7" w:rsidRPr="005613F7" w:rsidRDefault="005613F7" w:rsidP="005613F7">
      <w:pPr>
        <w:shd w:val="clear" w:color="auto" w:fill="FFFFFF"/>
        <w:spacing w:before="218" w:after="54" w:line="240" w:lineRule="auto"/>
        <w:textAlignment w:val="baseline"/>
        <w:outlineLvl w:val="1"/>
        <w:rPr>
          <w:rFonts w:ascii="Arial" w:eastAsia="Times New Roman" w:hAnsi="Arial" w:cs="Arial"/>
          <w:color w:val="454545"/>
          <w:spacing w:val="9"/>
          <w:sz w:val="38"/>
          <w:szCs w:val="38"/>
        </w:rPr>
      </w:pPr>
      <w:r w:rsidRPr="005613F7">
        <w:rPr>
          <w:rFonts w:ascii="Arial" w:eastAsia="Times New Roman" w:hAnsi="Arial" w:cs="Arial"/>
          <w:color w:val="454545"/>
          <w:spacing w:val="9"/>
          <w:sz w:val="38"/>
          <w:szCs w:val="38"/>
        </w:rPr>
        <w:t>C Program to display Floyd's Triangle.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1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2 3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4 5 6</w:t>
      </w:r>
    </w:p>
    <w:p w:rsidR="005613F7" w:rsidRPr="005613F7" w:rsidRDefault="005613F7" w:rsidP="005613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5613F7">
        <w:rPr>
          <w:rFonts w:ascii="Consolas" w:eastAsia="Times New Roman" w:hAnsi="Consolas" w:cs="Consolas"/>
          <w:color w:val="000000"/>
          <w:spacing w:val="9"/>
          <w:sz w:val="21"/>
        </w:rPr>
        <w:t>7 8 9 10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808080"/>
          <w:spacing w:val="9"/>
          <w:sz w:val="20"/>
          <w:szCs w:val="20"/>
        </w:rPr>
        <w:t>#include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&lt;</w:t>
      </w:r>
      <w:proofErr w:type="spellStart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stdio.h</w:t>
      </w:r>
      <w:proofErr w:type="spell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&gt;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proofErr w:type="spellStart"/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int</w:t>
      </w:r>
      <w:proofErr w:type="spellEnd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main()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int</w:t>
      </w:r>
      <w:proofErr w:type="spellEnd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rows,i,j,k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0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"Enter number of rows: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scanf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"%</w:t>
      </w:r>
      <w:proofErr w:type="spellStart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d"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,&amp;rows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for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spellStart"/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;i&lt;=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rows;i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++)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{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</w:t>
      </w:r>
      <w:proofErr w:type="gramStart"/>
      <w:r w:rsidRPr="005613F7">
        <w:rPr>
          <w:rFonts w:ascii="inherit" w:eastAsia="Times New Roman" w:hAnsi="inherit" w:cs="Consolas"/>
          <w:color w:val="00008B"/>
          <w:spacing w:val="9"/>
          <w:sz w:val="20"/>
          <w:szCs w:val="20"/>
        </w:rPr>
        <w:t>for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j=</w:t>
      </w:r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1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;j&lt;=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i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;++j)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"%d 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,</w:t>
      </w:r>
      <w:proofErr w:type="spell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k+j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++k;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    </w:t>
      </w:r>
      <w:proofErr w:type="spellStart"/>
      <w:proofErr w:type="gramStart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printf</w:t>
      </w:r>
      <w:proofErr w:type="spellEnd"/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(</w:t>
      </w:r>
      <w:proofErr w:type="gramEnd"/>
      <w:r w:rsidRPr="005613F7">
        <w:rPr>
          <w:rFonts w:ascii="inherit" w:eastAsia="Times New Roman" w:hAnsi="inherit" w:cs="Consolas"/>
          <w:color w:val="800000"/>
          <w:spacing w:val="9"/>
          <w:sz w:val="20"/>
          <w:szCs w:val="20"/>
        </w:rPr>
        <w:t>"\n"</w:t>
      </w: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);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inherit" w:eastAsia="Times New Roman" w:hAnsi="inherit" w:cs="Consolas"/>
          <w:color w:val="000000"/>
          <w:spacing w:val="9"/>
          <w:sz w:val="20"/>
          <w:szCs w:val="20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 xml:space="preserve">    }</w:t>
      </w:r>
    </w:p>
    <w:p w:rsidR="005613F7" w:rsidRPr="005613F7" w:rsidRDefault="005613F7" w:rsidP="005613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1"/>
          <w:szCs w:val="21"/>
        </w:rPr>
      </w:pPr>
      <w:r w:rsidRPr="005613F7">
        <w:rPr>
          <w:rFonts w:ascii="inherit" w:eastAsia="Times New Roman" w:hAnsi="inherit" w:cs="Consolas"/>
          <w:color w:val="000000"/>
          <w:spacing w:val="9"/>
          <w:sz w:val="20"/>
          <w:szCs w:val="20"/>
        </w:rPr>
        <w:t>}</w:t>
      </w:r>
    </w:p>
    <w:p w:rsidR="00B00019" w:rsidRDefault="00B00019"/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55"/>
      </w:tblGrid>
      <w:tr w:rsidR="00431F88" w:rsidRPr="00431F88" w:rsidTr="00431F88">
        <w:trPr>
          <w:tblCellSpacing w:w="15" w:type="dxa"/>
        </w:trPr>
        <w:tc>
          <w:tcPr>
            <w:tcW w:w="67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#include&lt;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stdio.h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&gt;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struct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Student {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   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int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roll;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   char name[12];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   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int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percent;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} s1 = { 10, "SMJC", 80 };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int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main() {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   FILE *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fp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;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   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struct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Student s2;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   //Write details of s1 to file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   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fp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= 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fopen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("ip.txt", "w");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   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fwrite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(&amp;s1, 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sizeof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(s1), 1, 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fp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);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lastRenderedPageBreak/>
              <w:t xml:space="preserve">   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fclose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(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fp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);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   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fp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= 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fopen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("ip.txt", "r");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   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fread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(&amp;s2, 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sizeof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(s2), 1, 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fp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);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   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fclose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(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fp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);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   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printf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("\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nRoll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: %d", s2.roll);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   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printf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("\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nName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: %s", s2.name);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   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printf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("\</w:t>
            </w:r>
            <w:proofErr w:type="spellStart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nPercent</w:t>
            </w:r>
            <w:proofErr w:type="spellEnd"/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: %d", s2.percent);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   return (0);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}</w:t>
            </w:r>
          </w:p>
        </w:tc>
      </w:tr>
    </w:tbl>
    <w:p w:rsidR="00431F88" w:rsidRPr="00431F88" w:rsidRDefault="00431F88" w:rsidP="00431F88">
      <w:pPr>
        <w:pBdr>
          <w:bottom w:val="single" w:sz="12" w:space="0" w:color="DEDEDE"/>
        </w:pBdr>
        <w:shd w:val="clear" w:color="auto" w:fill="FFFFFF"/>
        <w:spacing w:before="180" w:after="225" w:line="312" w:lineRule="atLeast"/>
        <w:jc w:val="both"/>
        <w:outlineLvl w:val="2"/>
        <w:rPr>
          <w:rFonts w:ascii="Open Sans" w:eastAsia="Times New Roman" w:hAnsi="Open Sans" w:cs="Times New Roman"/>
          <w:color w:val="939393"/>
          <w:sz w:val="32"/>
          <w:szCs w:val="32"/>
        </w:rPr>
      </w:pPr>
      <w:proofErr w:type="gramStart"/>
      <w:r w:rsidRPr="00431F88">
        <w:rPr>
          <w:rFonts w:ascii="Open Sans" w:eastAsia="Times New Roman" w:hAnsi="Open Sans" w:cs="Times New Roman"/>
          <w:color w:val="939393"/>
          <w:sz w:val="32"/>
          <w:szCs w:val="32"/>
        </w:rPr>
        <w:lastRenderedPageBreak/>
        <w:t>Output :</w:t>
      </w:r>
      <w:proofErr w:type="gramEnd"/>
    </w:p>
    <w:p w:rsidR="00431F88" w:rsidRPr="00431F88" w:rsidRDefault="00431F88" w:rsidP="00431F88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1F88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69.75pt" o:ole="">
            <v:imagedata r:id="rId4" o:title=""/>
          </v:shape>
          <w:control r:id="rId5" w:name="DefaultOcxName" w:shapeid="_x0000_i1027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6840"/>
      </w:tblGrid>
      <w:tr w:rsidR="00431F88" w:rsidRPr="00431F88" w:rsidTr="00431F8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31F88" w:rsidRPr="00431F88" w:rsidRDefault="00431F88" w:rsidP="00431F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431F88" w:rsidRPr="00431F88" w:rsidRDefault="00431F88" w:rsidP="00431F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431F88" w:rsidRPr="00431F88" w:rsidRDefault="00431F88" w:rsidP="00431F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67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Roll    : 10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Name    : SMJC</w:t>
            </w:r>
          </w:p>
          <w:p w:rsidR="00431F88" w:rsidRPr="00431F88" w:rsidRDefault="00431F88" w:rsidP="00431F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31F88">
              <w:rPr>
                <w:rFonts w:ascii="inherit" w:eastAsia="Times New Roman" w:hAnsi="inherit" w:cs="Times New Roman"/>
                <w:color w:val="000000"/>
                <w:sz w:val="18"/>
              </w:rPr>
              <w:t>Percent : 80</w:t>
            </w:r>
          </w:p>
        </w:tc>
      </w:tr>
    </w:tbl>
    <w:p w:rsidR="00431F88" w:rsidRDefault="00431F88"/>
    <w:p w:rsidR="00431F88" w:rsidRPr="00431F88" w:rsidRDefault="00431F88" w:rsidP="00431F88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431F88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#include</w:t>
      </w:r>
      <w:r w:rsidRPr="00431F88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31F88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431F88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31F88" w:rsidRPr="00431F88" w:rsidRDefault="00431F88" w:rsidP="00431F88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proofErr w:type="gramStart"/>
      <w:r w:rsidRPr="00431F88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431F88">
        <w:rPr>
          <w:rFonts w:ascii="Courier New" w:eastAsia="Times New Roman" w:hAnsi="Courier New" w:cs="Courier New"/>
          <w:color w:val="000000"/>
          <w:sz w:val="28"/>
        </w:rPr>
        <w:t> </w:t>
      </w:r>
      <w:r w:rsidRPr="00431F88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main</w:t>
      </w:r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(){</w:t>
      </w:r>
    </w:p>
    <w:p w:rsidR="00431F88" w:rsidRPr="00431F88" w:rsidRDefault="00431F88" w:rsidP="00431F88">
      <w:pPr>
        <w:spacing w:after="0" w:line="240" w:lineRule="auto"/>
        <w:ind w:firstLine="720"/>
        <w:rPr>
          <w:rFonts w:ascii="Courier New" w:eastAsia="Times New Roman" w:hAnsi="Courier New" w:cs="Courier New"/>
          <w:color w:val="333333"/>
        </w:rPr>
      </w:pPr>
      <w:proofErr w:type="gramStart"/>
      <w:r w:rsidRPr="00431F88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char</w:t>
      </w:r>
      <w:proofErr w:type="gramEnd"/>
      <w:r w:rsidRPr="00431F88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str</w:t>
      </w:r>
      <w:proofErr w:type="spellEnd"/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[70];</w:t>
      </w:r>
    </w:p>
    <w:p w:rsidR="00431F88" w:rsidRPr="00431F88" w:rsidRDefault="00431F88" w:rsidP="00431F88">
      <w:pPr>
        <w:spacing w:after="0" w:line="240" w:lineRule="auto"/>
        <w:ind w:firstLine="720"/>
        <w:rPr>
          <w:rFonts w:ascii="Courier New" w:eastAsia="Times New Roman" w:hAnsi="Courier New" w:cs="Courier New"/>
          <w:color w:val="333333"/>
        </w:rPr>
      </w:pPr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FILE *p;</w:t>
      </w:r>
    </w:p>
    <w:p w:rsidR="00431F88" w:rsidRPr="00431F88" w:rsidRDefault="00431F88" w:rsidP="00431F88">
      <w:pPr>
        <w:spacing w:after="0" w:line="240" w:lineRule="auto"/>
        <w:ind w:firstLine="720"/>
        <w:rPr>
          <w:rFonts w:ascii="Courier New" w:eastAsia="Times New Roman" w:hAnsi="Courier New" w:cs="Courier New"/>
          <w:color w:val="333333"/>
        </w:rPr>
      </w:pPr>
      <w:proofErr w:type="gramStart"/>
      <w:r w:rsidRPr="00431F88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if</w:t>
      </w:r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(p=</w:t>
      </w:r>
      <w:proofErr w:type="spellStart"/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fopen</w:t>
      </w:r>
      <w:proofErr w:type="spellEnd"/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431F88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  <w:proofErr w:type="spellStart"/>
      <w:r w:rsidRPr="00431F88">
        <w:rPr>
          <w:rFonts w:ascii="Courier New" w:eastAsia="Times New Roman" w:hAnsi="Courier New" w:cs="Courier New"/>
          <w:color w:val="2A00FF"/>
          <w:sz w:val="28"/>
          <w:szCs w:val="28"/>
        </w:rPr>
        <w:t>string.txt"</w:t>
      </w:r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431F88">
        <w:rPr>
          <w:rFonts w:ascii="Courier New" w:eastAsia="Times New Roman" w:hAnsi="Courier New" w:cs="Courier New"/>
          <w:color w:val="2A00FF"/>
          <w:sz w:val="28"/>
          <w:szCs w:val="28"/>
        </w:rPr>
        <w:t>"r</w:t>
      </w:r>
      <w:proofErr w:type="spellEnd"/>
      <w:r w:rsidRPr="00431F88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))==NULL){</w:t>
      </w:r>
    </w:p>
    <w:p w:rsidR="00431F88" w:rsidRPr="00431F88" w:rsidRDefault="00431F88" w:rsidP="00431F88">
      <w:pPr>
        <w:spacing w:after="0" w:line="240" w:lineRule="auto"/>
        <w:ind w:firstLine="720"/>
        <w:rPr>
          <w:rFonts w:ascii="Courier New" w:eastAsia="Times New Roman" w:hAnsi="Courier New" w:cs="Courier New"/>
          <w:color w:val="333333"/>
        </w:rPr>
      </w:pPr>
      <w:proofErr w:type="spellStart"/>
      <w:proofErr w:type="gramStart"/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31F88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431F88">
        <w:rPr>
          <w:rFonts w:ascii="Courier New" w:eastAsia="Times New Roman" w:hAnsi="Courier New" w:cs="Courier New"/>
          <w:color w:val="2A00FF"/>
          <w:sz w:val="28"/>
          <w:szCs w:val="28"/>
        </w:rPr>
        <w:t>nUnable</w:t>
      </w:r>
      <w:proofErr w:type="spellEnd"/>
      <w:r w:rsidRPr="00431F88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t open file string.txt"</w:t>
      </w:r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31F88" w:rsidRPr="00431F88" w:rsidRDefault="00431F88" w:rsidP="00431F88">
      <w:pPr>
        <w:spacing w:after="0" w:line="240" w:lineRule="auto"/>
        <w:ind w:firstLine="720"/>
        <w:rPr>
          <w:rFonts w:ascii="Courier New" w:eastAsia="Times New Roman" w:hAnsi="Courier New" w:cs="Courier New"/>
          <w:color w:val="333333"/>
        </w:rPr>
      </w:pPr>
      <w:proofErr w:type="gramStart"/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exit(</w:t>
      </w:r>
      <w:proofErr w:type="gramEnd"/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1);</w:t>
      </w:r>
    </w:p>
    <w:p w:rsidR="00431F88" w:rsidRPr="00431F88" w:rsidRDefault="00431F88" w:rsidP="00431F88">
      <w:pPr>
        <w:spacing w:after="0" w:line="240" w:lineRule="auto"/>
        <w:ind w:firstLine="720"/>
        <w:rPr>
          <w:rFonts w:ascii="Courier New" w:eastAsia="Times New Roman" w:hAnsi="Courier New" w:cs="Courier New"/>
          <w:color w:val="333333"/>
        </w:rPr>
      </w:pPr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31F88" w:rsidRPr="00431F88" w:rsidRDefault="00431F88" w:rsidP="00431F88">
      <w:pPr>
        <w:spacing w:after="0" w:line="240" w:lineRule="auto"/>
        <w:ind w:firstLine="720"/>
        <w:rPr>
          <w:rFonts w:ascii="Courier New" w:eastAsia="Times New Roman" w:hAnsi="Courier New" w:cs="Courier New"/>
          <w:color w:val="333333"/>
        </w:rPr>
      </w:pPr>
      <w:proofErr w:type="gramStart"/>
      <w:r w:rsidRPr="00431F88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while</w:t>
      </w:r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fgets</w:t>
      </w:r>
      <w:proofErr w:type="spellEnd"/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(str,70,p)!=NULL)</w:t>
      </w:r>
    </w:p>
    <w:p w:rsidR="00431F88" w:rsidRPr="00431F88" w:rsidRDefault="00431F88" w:rsidP="00431F88">
      <w:pPr>
        <w:spacing w:after="0" w:line="240" w:lineRule="auto"/>
        <w:ind w:firstLine="720"/>
        <w:rPr>
          <w:rFonts w:ascii="Courier New" w:eastAsia="Times New Roman" w:hAnsi="Courier New" w:cs="Courier New"/>
          <w:color w:val="333333"/>
        </w:rPr>
      </w:pPr>
      <w:proofErr w:type="gramStart"/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puts(</w:t>
      </w:r>
      <w:proofErr w:type="spellStart"/>
      <w:proofErr w:type="gramEnd"/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str</w:t>
      </w:r>
      <w:proofErr w:type="spellEnd"/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31F88" w:rsidRPr="00431F88" w:rsidRDefault="00431F88" w:rsidP="00431F88">
      <w:pPr>
        <w:spacing w:after="0" w:line="240" w:lineRule="auto"/>
        <w:ind w:firstLine="720"/>
        <w:rPr>
          <w:rFonts w:ascii="Courier New" w:eastAsia="Times New Roman" w:hAnsi="Courier New" w:cs="Courier New"/>
          <w:color w:val="333333"/>
        </w:rPr>
      </w:pPr>
      <w:proofErr w:type="spellStart"/>
      <w:proofErr w:type="gramStart"/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fclose</w:t>
      </w:r>
      <w:proofErr w:type="spellEnd"/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p);</w:t>
      </w:r>
    </w:p>
    <w:p w:rsidR="00431F88" w:rsidRPr="00431F88" w:rsidRDefault="00431F88" w:rsidP="00431F88">
      <w:pPr>
        <w:spacing w:after="0" w:line="240" w:lineRule="auto"/>
        <w:ind w:firstLine="720"/>
        <w:rPr>
          <w:rFonts w:ascii="Courier New" w:eastAsia="Times New Roman" w:hAnsi="Courier New" w:cs="Courier New"/>
          <w:color w:val="333333"/>
        </w:rPr>
      </w:pPr>
      <w:proofErr w:type="gramStart"/>
      <w:r w:rsidRPr="00431F88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 w:rsidRPr="00431F88">
        <w:rPr>
          <w:rFonts w:ascii="Courier New" w:eastAsia="Times New Roman" w:hAnsi="Courier New" w:cs="Courier New"/>
          <w:color w:val="000000"/>
          <w:sz w:val="28"/>
        </w:rPr>
        <w:t> </w:t>
      </w:r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431F88" w:rsidRPr="00431F88" w:rsidRDefault="00431F88" w:rsidP="00431F88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r w:rsidRPr="00431F88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31F88" w:rsidRPr="00431F88" w:rsidRDefault="00431F88" w:rsidP="00431F88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</w:p>
    <w:p w:rsidR="0030301D" w:rsidRPr="0030301D" w:rsidRDefault="0030301D" w:rsidP="0030301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30301D">
        <w:rPr>
          <w:rFonts w:ascii="Arial" w:eastAsia="Times New Roman" w:hAnsi="Arial" w:cs="Arial"/>
          <w:color w:val="333333"/>
          <w:sz w:val="27"/>
          <w:szCs w:val="27"/>
        </w:rPr>
        <w:t>DISPLAY SOURCE CODE AS OUTPUT IN C PROGRAM</w:t>
      </w:r>
    </w:p>
    <w:p w:rsidR="0030301D" w:rsidRPr="0030301D" w:rsidRDefault="0030301D" w:rsidP="00303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0301D">
        <w:rPr>
          <w:rFonts w:ascii="Arial" w:eastAsia="Times New Roman" w:hAnsi="Arial" w:cs="Arial"/>
          <w:color w:val="333333"/>
        </w:rPr>
        <w:br/>
      </w:r>
    </w:p>
    <w:p w:rsidR="0030301D" w:rsidRPr="0030301D" w:rsidRDefault="0030301D" w:rsidP="00303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0301D">
        <w:rPr>
          <w:rFonts w:ascii="Arial" w:eastAsia="Times New Roman" w:hAnsi="Arial" w:cs="Arial"/>
          <w:color w:val="333333"/>
        </w:rPr>
        <w:pict>
          <v:rect id="_x0000_i1028" style="width:0;height:1.5pt" o:hralign="center" o:hrstd="t" o:hrnoshade="t" o:hr="t" fillcolor="#1e90ff" stroked="f"/>
        </w:pict>
      </w:r>
    </w:p>
    <w:p w:rsidR="0030301D" w:rsidRPr="0030301D" w:rsidRDefault="0030301D" w:rsidP="00303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0301D">
        <w:rPr>
          <w:rFonts w:ascii="Arial" w:eastAsia="Times New Roman" w:hAnsi="Arial" w:cs="Arial"/>
          <w:color w:val="333333"/>
        </w:rPr>
        <w:pict>
          <v:rect id="_x0000_i1029" style="width:0;height:1.5pt" o:hralign="center" o:hrstd="t" o:hrnoshade="t" o:hr="t" fillcolor="#1e90ff" stroked="f"/>
        </w:pict>
      </w:r>
    </w:p>
    <w:p w:rsidR="0030301D" w:rsidRPr="0030301D" w:rsidRDefault="0030301D" w:rsidP="00303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30301D" w:rsidRPr="0030301D" w:rsidRDefault="0030301D" w:rsidP="00303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0301D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30301D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30301D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30301D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30301D" w:rsidRPr="0030301D" w:rsidRDefault="0030301D" w:rsidP="00303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30301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30301D">
        <w:rPr>
          <w:rFonts w:ascii="Courier New" w:eastAsia="Times New Roman" w:hAnsi="Courier New" w:cs="Courier New"/>
          <w:color w:val="000000"/>
          <w:sz w:val="28"/>
        </w:rPr>
        <w:t> </w:t>
      </w:r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30301D" w:rsidRPr="0030301D" w:rsidRDefault="0030301D" w:rsidP="00303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    FILE *p;</w:t>
      </w:r>
    </w:p>
    <w:p w:rsidR="0030301D" w:rsidRPr="0030301D" w:rsidRDefault="0030301D" w:rsidP="00303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30301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30301D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30301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ch</w:t>
      </w:r>
      <w:proofErr w:type="spellEnd"/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0301D" w:rsidRPr="0030301D" w:rsidRDefault="0030301D" w:rsidP="00303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    p=</w:t>
      </w:r>
      <w:proofErr w:type="spellStart"/>
      <w:proofErr w:type="gramStart"/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fopen</w:t>
      </w:r>
      <w:proofErr w:type="spellEnd"/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0301D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  <w:proofErr w:type="spellStart"/>
      <w:r w:rsidRPr="0030301D">
        <w:rPr>
          <w:rFonts w:ascii="Courier New" w:eastAsia="Times New Roman" w:hAnsi="Courier New" w:cs="Courier New"/>
          <w:color w:val="2A00FF"/>
          <w:sz w:val="28"/>
          <w:szCs w:val="28"/>
        </w:rPr>
        <w:t>raja.c"</w:t>
      </w:r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30301D">
        <w:rPr>
          <w:rFonts w:ascii="Courier New" w:eastAsia="Times New Roman" w:hAnsi="Courier New" w:cs="Courier New"/>
          <w:color w:val="2A00FF"/>
          <w:sz w:val="28"/>
          <w:szCs w:val="28"/>
        </w:rPr>
        <w:t>"r</w:t>
      </w:r>
      <w:proofErr w:type="spellEnd"/>
      <w:r w:rsidRPr="0030301D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0301D" w:rsidRPr="0030301D" w:rsidRDefault="0030301D" w:rsidP="00303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30301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30301D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ch</w:t>
      </w:r>
      <w:proofErr w:type="spellEnd"/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=</w:t>
      </w:r>
      <w:proofErr w:type="spellStart"/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getc</w:t>
      </w:r>
      <w:proofErr w:type="spellEnd"/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(p))!=-1)</w:t>
      </w:r>
    </w:p>
    <w:p w:rsidR="0030301D" w:rsidRPr="0030301D" w:rsidRDefault="0030301D" w:rsidP="00303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putchar</w:t>
      </w:r>
      <w:proofErr w:type="spellEnd"/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ch</w:t>
      </w:r>
      <w:proofErr w:type="spellEnd"/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0301D" w:rsidRPr="0030301D" w:rsidRDefault="0030301D" w:rsidP="00303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fclose</w:t>
      </w:r>
      <w:proofErr w:type="spellEnd"/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p);</w:t>
      </w:r>
    </w:p>
    <w:p w:rsidR="0030301D" w:rsidRPr="0030301D" w:rsidRDefault="0030301D" w:rsidP="00303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30301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30301D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30301D">
        <w:rPr>
          <w:rFonts w:ascii="Courier New" w:eastAsia="Times New Roman" w:hAnsi="Courier New" w:cs="Courier New"/>
          <w:color w:val="000000"/>
          <w:sz w:val="28"/>
        </w:rPr>
        <w:t> </w:t>
      </w:r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30301D" w:rsidRPr="0030301D" w:rsidRDefault="0030301D" w:rsidP="00303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0301D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31F88" w:rsidRDefault="00431F88"/>
    <w:p w:rsidR="00085F99" w:rsidRPr="00085F99" w:rsidRDefault="00085F99" w:rsidP="00085F99">
      <w:pPr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085F99">
        <w:rPr>
          <w:rFonts w:ascii="Arial" w:eastAsia="Times New Roman" w:hAnsi="Arial" w:cs="Arial"/>
          <w:sz w:val="27"/>
          <w:szCs w:val="27"/>
        </w:rPr>
        <w:t>COPY DATA FROM ONE FILE TO ANOTHER FILE USING C PROGRAM</w:t>
      </w:r>
    </w:p>
    <w:p w:rsidR="00085F99" w:rsidRPr="00085F99" w:rsidRDefault="00085F99" w:rsidP="00085F99">
      <w:pPr>
        <w:spacing w:after="0" w:line="240" w:lineRule="auto"/>
        <w:rPr>
          <w:ins w:id="5" w:author="Unknown"/>
          <w:rFonts w:ascii="Times New Roman" w:eastAsia="Times New Roman" w:hAnsi="Times New Roman" w:cs="Times New Roman"/>
        </w:rPr>
      </w:pPr>
      <w:ins w:id="6" w:author="Unknown">
        <w:r w:rsidRPr="00085F99">
          <w:rPr>
            <w:rFonts w:ascii="Times New Roman" w:eastAsia="Times New Roman" w:hAnsi="Times New Roman" w:cs="Times New Roman"/>
          </w:rPr>
          <w:br/>
        </w:r>
      </w:ins>
      <w:r w:rsidRPr="00085F99">
        <w:rPr>
          <w:rFonts w:ascii="Times New Roman" w:eastAsia="Times New Roman" w:hAnsi="Times New Roman" w:cs="Times New Roman"/>
        </w:rPr>
        <w:br/>
      </w:r>
      <w:ins w:id="7" w:author="Unknown">
        <w:r w:rsidRPr="00085F99">
          <w:rPr>
            <w:rFonts w:ascii="Times New Roman" w:eastAsia="Times New Roman" w:hAnsi="Times New Roman" w:cs="Times New Roman"/>
          </w:rPr>
          <w:t> </w:t>
        </w:r>
        <w:r w:rsidRPr="00085F99">
          <w:rPr>
            <w:rFonts w:ascii="Times New Roman" w:eastAsia="Times New Roman" w:hAnsi="Times New Roman" w:cs="Times New Roman"/>
          </w:rPr>
          <w:br/>
        </w:r>
      </w:ins>
    </w:p>
    <w:p w:rsidR="00085F99" w:rsidRPr="00085F99" w:rsidRDefault="00085F99" w:rsidP="00085F99">
      <w:pPr>
        <w:spacing w:after="0" w:line="240" w:lineRule="auto"/>
        <w:rPr>
          <w:ins w:id="8" w:author="Unknown"/>
          <w:rFonts w:ascii="Times New Roman" w:eastAsia="Times New Roman" w:hAnsi="Times New Roman" w:cs="Times New Roman"/>
        </w:rPr>
      </w:pPr>
      <w:ins w:id="9" w:author="Unknown">
        <w:r w:rsidRPr="00085F99">
          <w:rPr>
            <w:rFonts w:ascii="Times New Roman" w:eastAsia="Times New Roman" w:hAnsi="Times New Roman" w:cs="Times New Roman"/>
          </w:rPr>
          <w:pict>
            <v:rect id="_x0000_i1032" style="width:0;height:1.5pt" o:hralign="center" o:hrstd="t" o:hrnoshade="t" o:hr="t" fillcolor="#333" stroked="f"/>
          </w:pict>
        </w:r>
      </w:ins>
    </w:p>
    <w:p w:rsidR="00085F99" w:rsidRPr="00085F99" w:rsidRDefault="00085F99" w:rsidP="00085F99">
      <w:pPr>
        <w:spacing w:after="0" w:line="240" w:lineRule="auto"/>
        <w:rPr>
          <w:ins w:id="10" w:author="Unknown"/>
          <w:rFonts w:ascii="Times New Roman" w:eastAsia="Times New Roman" w:hAnsi="Times New Roman" w:cs="Times New Roman"/>
        </w:rPr>
      </w:pPr>
      <w:ins w:id="11" w:author="Unknown">
        <w:r w:rsidRPr="00085F99">
          <w:rPr>
            <w:rFonts w:ascii="Times New Roman" w:eastAsia="Times New Roman" w:hAnsi="Times New Roman" w:cs="Times New Roman"/>
          </w:rPr>
          <w:pict>
            <v:rect id="_x0000_i1033" style="width:0;height:1.5pt" o:hralign="center" o:hrstd="t" o:hrnoshade="t" o:hr="t" fillcolor="#333" stroked="f"/>
          </w:pict>
        </w:r>
      </w:ins>
    </w:p>
    <w:p w:rsidR="00085F99" w:rsidRPr="00085F99" w:rsidRDefault="00085F99" w:rsidP="00085F99">
      <w:pPr>
        <w:spacing w:after="0" w:line="240" w:lineRule="auto"/>
        <w:rPr>
          <w:ins w:id="12" w:author="Unknown"/>
          <w:rFonts w:ascii="Times New Roman" w:eastAsia="Times New Roman" w:hAnsi="Times New Roman" w:cs="Times New Roman"/>
        </w:rPr>
      </w:pPr>
    </w:p>
    <w:p w:rsidR="00085F99" w:rsidRPr="00085F99" w:rsidRDefault="00085F99" w:rsidP="00085F99">
      <w:pPr>
        <w:spacing w:after="0" w:line="240" w:lineRule="auto"/>
        <w:rPr>
          <w:ins w:id="13" w:author="Unknown"/>
          <w:rFonts w:ascii="Courier New" w:eastAsia="Times New Roman" w:hAnsi="Courier New" w:cs="Courier New"/>
          <w:color w:val="333333"/>
        </w:rPr>
      </w:pPr>
    </w:p>
    <w:p w:rsidR="00085F99" w:rsidRPr="00085F99" w:rsidRDefault="00085F99" w:rsidP="00085F99">
      <w:pPr>
        <w:spacing w:after="0" w:line="240" w:lineRule="auto"/>
        <w:rPr>
          <w:ins w:id="14" w:author="Unknown"/>
          <w:rFonts w:ascii="Courier New" w:eastAsia="Times New Roman" w:hAnsi="Courier New" w:cs="Courier New"/>
          <w:color w:val="333333"/>
        </w:rPr>
      </w:pPr>
    </w:p>
    <w:p w:rsidR="00085F99" w:rsidRPr="00085F99" w:rsidRDefault="00085F99" w:rsidP="00085F99">
      <w:pPr>
        <w:spacing w:after="0" w:line="240" w:lineRule="auto"/>
        <w:rPr>
          <w:ins w:id="15" w:author="Unknown"/>
          <w:rFonts w:ascii="Courier New" w:eastAsia="Times New Roman" w:hAnsi="Courier New" w:cs="Courier New"/>
          <w:color w:val="333333"/>
        </w:rPr>
      </w:pPr>
      <w:ins w:id="16" w:author="Unknown">
        <w:r w:rsidRPr="00085F99">
          <w:rPr>
            <w:rFonts w:ascii="Courier New" w:eastAsia="Times New Roman" w:hAnsi="Courier New" w:cs="Courier New"/>
            <w:b/>
            <w:bCs/>
            <w:color w:val="7F0055"/>
            <w:sz w:val="28"/>
            <w:szCs w:val="28"/>
          </w:rPr>
          <w:t>#include</w:t>
        </w:r>
        <w:r w:rsidRPr="00085F99">
          <w:rPr>
            <w:rFonts w:ascii="Courier New" w:eastAsia="Times New Roman" w:hAnsi="Courier New" w:cs="Courier New"/>
            <w:color w:val="2A00FF"/>
            <w:sz w:val="28"/>
            <w:szCs w:val="28"/>
          </w:rPr>
          <w:t>&lt;</w:t>
        </w:r>
        <w:proofErr w:type="spellStart"/>
        <w:r w:rsidRPr="00085F99">
          <w:rPr>
            <w:rFonts w:ascii="Courier New" w:eastAsia="Times New Roman" w:hAnsi="Courier New" w:cs="Courier New"/>
            <w:color w:val="2A00FF"/>
            <w:sz w:val="28"/>
            <w:szCs w:val="28"/>
          </w:rPr>
          <w:t>stdio.h</w:t>
        </w:r>
        <w:proofErr w:type="spellEnd"/>
        <w:r w:rsidRPr="00085F99">
          <w:rPr>
            <w:rFonts w:ascii="Courier New" w:eastAsia="Times New Roman" w:hAnsi="Courier New" w:cs="Courier New"/>
            <w:color w:val="2A00FF"/>
            <w:sz w:val="28"/>
            <w:szCs w:val="28"/>
          </w:rPr>
          <w:t>&gt;</w:t>
        </w:r>
      </w:ins>
    </w:p>
    <w:p w:rsidR="00085F99" w:rsidRPr="00085F99" w:rsidRDefault="00085F99" w:rsidP="00085F99">
      <w:pPr>
        <w:spacing w:after="0" w:line="240" w:lineRule="auto"/>
        <w:rPr>
          <w:ins w:id="17" w:author="Unknown"/>
          <w:rFonts w:ascii="Courier New" w:eastAsia="Times New Roman" w:hAnsi="Courier New" w:cs="Courier New"/>
          <w:color w:val="333333"/>
        </w:rPr>
      </w:pPr>
      <w:proofErr w:type="spellStart"/>
      <w:proofErr w:type="gramStart"/>
      <w:ins w:id="18" w:author="Unknown">
        <w:r w:rsidRPr="00085F99">
          <w:rPr>
            <w:rFonts w:ascii="Courier New" w:eastAsia="Times New Roman" w:hAnsi="Courier New" w:cs="Courier New"/>
            <w:b/>
            <w:bCs/>
            <w:color w:val="7F0055"/>
            <w:sz w:val="28"/>
            <w:szCs w:val="28"/>
          </w:rPr>
          <w:t>int</w:t>
        </w:r>
        <w:proofErr w:type="spellEnd"/>
        <w:proofErr w:type="gramEnd"/>
        <w:r w:rsidRPr="00085F99">
          <w:rPr>
            <w:rFonts w:ascii="Courier New" w:eastAsia="Times New Roman" w:hAnsi="Courier New" w:cs="Courier New"/>
            <w:color w:val="000000"/>
            <w:sz w:val="28"/>
          </w:rPr>
          <w:t> </w:t>
        </w:r>
        <w:r w:rsidRPr="00085F99">
          <w:rPr>
            <w:rFonts w:ascii="Courier New" w:eastAsia="Times New Roman" w:hAnsi="Courier New" w:cs="Courier New"/>
            <w:b/>
            <w:bCs/>
            <w:color w:val="000000"/>
            <w:sz w:val="28"/>
            <w:szCs w:val="28"/>
          </w:rPr>
          <w:t>main</w:t>
        </w:r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(){</w:t>
        </w:r>
      </w:ins>
    </w:p>
    <w:p w:rsidR="00085F99" w:rsidRPr="00085F99" w:rsidRDefault="00085F99" w:rsidP="00085F99">
      <w:pPr>
        <w:spacing w:after="0" w:line="240" w:lineRule="auto"/>
        <w:rPr>
          <w:ins w:id="19" w:author="Unknown"/>
          <w:rFonts w:ascii="Courier New" w:eastAsia="Times New Roman" w:hAnsi="Courier New" w:cs="Courier New"/>
          <w:color w:val="333333"/>
        </w:rPr>
      </w:pPr>
      <w:ins w:id="20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  FILE *p,*q;</w:t>
        </w:r>
      </w:ins>
    </w:p>
    <w:p w:rsidR="00085F99" w:rsidRPr="00085F99" w:rsidRDefault="00085F99" w:rsidP="00085F99">
      <w:pPr>
        <w:spacing w:after="0" w:line="240" w:lineRule="auto"/>
        <w:rPr>
          <w:ins w:id="21" w:author="Unknown"/>
          <w:rFonts w:ascii="Courier New" w:eastAsia="Times New Roman" w:hAnsi="Courier New" w:cs="Courier New"/>
          <w:color w:val="333333"/>
        </w:rPr>
      </w:pPr>
      <w:ins w:id="22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 </w:t>
        </w:r>
        <w:r w:rsidRPr="00085F99">
          <w:rPr>
            <w:rFonts w:ascii="Courier New" w:eastAsia="Times New Roman" w:hAnsi="Courier New" w:cs="Courier New"/>
            <w:color w:val="000000"/>
            <w:sz w:val="28"/>
          </w:rPr>
          <w:t> </w:t>
        </w:r>
        <w:proofErr w:type="gramStart"/>
        <w:r w:rsidRPr="00085F99">
          <w:rPr>
            <w:rFonts w:ascii="Courier New" w:eastAsia="Times New Roman" w:hAnsi="Courier New" w:cs="Courier New"/>
            <w:b/>
            <w:bCs/>
            <w:color w:val="7F0055"/>
            <w:sz w:val="28"/>
            <w:szCs w:val="28"/>
          </w:rPr>
          <w:t>char</w:t>
        </w:r>
        <w:proofErr w:type="gramEnd"/>
        <w:r w:rsidRPr="00085F99">
          <w:rPr>
            <w:rFonts w:ascii="Courier New" w:eastAsia="Times New Roman" w:hAnsi="Courier New" w:cs="Courier New"/>
            <w:color w:val="000000"/>
            <w:sz w:val="28"/>
          </w:rPr>
          <w:t> </w:t>
        </w:r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file1[20],file2[20];</w:t>
        </w:r>
      </w:ins>
    </w:p>
    <w:p w:rsidR="00085F99" w:rsidRPr="00085F99" w:rsidRDefault="00085F99" w:rsidP="00085F99">
      <w:pPr>
        <w:spacing w:after="0" w:line="240" w:lineRule="auto"/>
        <w:rPr>
          <w:ins w:id="23" w:author="Unknown"/>
          <w:rFonts w:ascii="Courier New" w:eastAsia="Times New Roman" w:hAnsi="Courier New" w:cs="Courier New"/>
          <w:color w:val="333333"/>
        </w:rPr>
      </w:pPr>
      <w:ins w:id="24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 </w:t>
        </w:r>
        <w:r w:rsidRPr="00085F99">
          <w:rPr>
            <w:rFonts w:ascii="Courier New" w:eastAsia="Times New Roman" w:hAnsi="Courier New" w:cs="Courier New"/>
            <w:color w:val="000000"/>
            <w:sz w:val="28"/>
          </w:rPr>
          <w:t> </w:t>
        </w:r>
        <w:proofErr w:type="gramStart"/>
        <w:r w:rsidRPr="00085F99">
          <w:rPr>
            <w:rFonts w:ascii="Courier New" w:eastAsia="Times New Roman" w:hAnsi="Courier New" w:cs="Courier New"/>
            <w:b/>
            <w:bCs/>
            <w:color w:val="7F0055"/>
            <w:sz w:val="28"/>
            <w:szCs w:val="28"/>
          </w:rPr>
          <w:t>char</w:t>
        </w:r>
        <w:proofErr w:type="gramEnd"/>
        <w:r w:rsidRPr="00085F99">
          <w:rPr>
            <w:rFonts w:ascii="Courier New" w:eastAsia="Times New Roman" w:hAnsi="Courier New" w:cs="Courier New"/>
            <w:color w:val="000000"/>
            <w:sz w:val="28"/>
          </w:rPr>
          <w:t> </w:t>
        </w:r>
        <w:proofErr w:type="spellStart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ch</w:t>
        </w:r>
        <w:proofErr w:type="spell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;</w:t>
        </w:r>
      </w:ins>
    </w:p>
    <w:p w:rsidR="00085F99" w:rsidRPr="00085F99" w:rsidRDefault="00085F99" w:rsidP="00085F99">
      <w:pPr>
        <w:spacing w:after="0" w:line="240" w:lineRule="auto"/>
        <w:rPr>
          <w:ins w:id="25" w:author="Unknown"/>
          <w:rFonts w:ascii="Courier New" w:eastAsia="Times New Roman" w:hAnsi="Courier New" w:cs="Courier New"/>
          <w:color w:val="333333"/>
        </w:rPr>
      </w:pPr>
      <w:ins w:id="26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 xml:space="preserve">  </w:t>
        </w:r>
        <w:proofErr w:type="spellStart"/>
        <w:proofErr w:type="gramStart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printf</w:t>
        </w:r>
        <w:proofErr w:type="spell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(</w:t>
        </w:r>
        <w:proofErr w:type="gramEnd"/>
        <w:r w:rsidRPr="00085F99">
          <w:rPr>
            <w:rFonts w:ascii="Courier New" w:eastAsia="Times New Roman" w:hAnsi="Courier New" w:cs="Courier New"/>
            <w:color w:val="2A00FF"/>
            <w:sz w:val="28"/>
            <w:szCs w:val="28"/>
          </w:rPr>
          <w:t>"\</w:t>
        </w:r>
        <w:proofErr w:type="spellStart"/>
        <w:r w:rsidRPr="00085F99">
          <w:rPr>
            <w:rFonts w:ascii="Courier New" w:eastAsia="Times New Roman" w:hAnsi="Courier New" w:cs="Courier New"/>
            <w:color w:val="2A00FF"/>
            <w:sz w:val="28"/>
            <w:szCs w:val="28"/>
          </w:rPr>
          <w:t>nEnter</w:t>
        </w:r>
        <w:proofErr w:type="spellEnd"/>
        <w:r w:rsidRPr="00085F99">
          <w:rPr>
            <w:rFonts w:ascii="Courier New" w:eastAsia="Times New Roman" w:hAnsi="Courier New" w:cs="Courier New"/>
            <w:color w:val="2A00FF"/>
            <w:sz w:val="28"/>
            <w:szCs w:val="28"/>
          </w:rPr>
          <w:t xml:space="preserve"> the source file name to be copied:"</w:t>
        </w:r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);</w:t>
        </w:r>
      </w:ins>
    </w:p>
    <w:p w:rsidR="00085F99" w:rsidRPr="00085F99" w:rsidRDefault="00085F99" w:rsidP="00085F99">
      <w:pPr>
        <w:spacing w:after="0" w:line="240" w:lineRule="auto"/>
        <w:rPr>
          <w:ins w:id="27" w:author="Unknown"/>
          <w:rFonts w:ascii="Courier New" w:eastAsia="Times New Roman" w:hAnsi="Courier New" w:cs="Courier New"/>
          <w:color w:val="333333"/>
        </w:rPr>
      </w:pPr>
      <w:ins w:id="28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 xml:space="preserve">  </w:t>
        </w:r>
        <w:proofErr w:type="gramStart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gets(</w:t>
        </w:r>
        <w:proofErr w:type="gram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file1);</w:t>
        </w:r>
      </w:ins>
    </w:p>
    <w:p w:rsidR="00085F99" w:rsidRPr="00085F99" w:rsidRDefault="00085F99" w:rsidP="00085F99">
      <w:pPr>
        <w:spacing w:after="0" w:line="240" w:lineRule="auto"/>
        <w:rPr>
          <w:ins w:id="29" w:author="Unknown"/>
          <w:rFonts w:ascii="Courier New" w:eastAsia="Times New Roman" w:hAnsi="Courier New" w:cs="Courier New"/>
          <w:color w:val="333333"/>
        </w:rPr>
      </w:pPr>
      <w:ins w:id="30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  p=</w:t>
        </w:r>
        <w:proofErr w:type="spellStart"/>
        <w:proofErr w:type="gramStart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fopen</w:t>
        </w:r>
        <w:proofErr w:type="spell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(</w:t>
        </w:r>
        <w:proofErr w:type="gram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file1,</w:t>
        </w:r>
        <w:r w:rsidRPr="00085F99">
          <w:rPr>
            <w:rFonts w:ascii="Courier New" w:eastAsia="Times New Roman" w:hAnsi="Courier New" w:cs="Courier New"/>
            <w:color w:val="2A00FF"/>
            <w:sz w:val="28"/>
            <w:szCs w:val="28"/>
          </w:rPr>
          <w:t>"r"</w:t>
        </w:r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);</w:t>
        </w:r>
      </w:ins>
    </w:p>
    <w:p w:rsidR="00085F99" w:rsidRPr="00085F99" w:rsidRDefault="00085F99" w:rsidP="00085F99">
      <w:pPr>
        <w:spacing w:after="0" w:line="240" w:lineRule="auto"/>
        <w:rPr>
          <w:ins w:id="31" w:author="Unknown"/>
          <w:rFonts w:ascii="Courier New" w:eastAsia="Times New Roman" w:hAnsi="Courier New" w:cs="Courier New"/>
          <w:color w:val="333333"/>
        </w:rPr>
      </w:pPr>
      <w:ins w:id="32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 </w:t>
        </w:r>
        <w:r w:rsidRPr="00085F99">
          <w:rPr>
            <w:rFonts w:ascii="Courier New" w:eastAsia="Times New Roman" w:hAnsi="Courier New" w:cs="Courier New"/>
            <w:color w:val="000000"/>
            <w:sz w:val="28"/>
          </w:rPr>
          <w:t> </w:t>
        </w:r>
        <w:proofErr w:type="gramStart"/>
        <w:r w:rsidRPr="00085F99">
          <w:rPr>
            <w:rFonts w:ascii="Courier New" w:eastAsia="Times New Roman" w:hAnsi="Courier New" w:cs="Courier New"/>
            <w:b/>
            <w:bCs/>
            <w:color w:val="7F0055"/>
            <w:sz w:val="28"/>
            <w:szCs w:val="28"/>
          </w:rPr>
          <w:t>if</w:t>
        </w:r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(</w:t>
        </w:r>
        <w:proofErr w:type="gram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p==NULL){</w:t>
        </w:r>
      </w:ins>
    </w:p>
    <w:p w:rsidR="00085F99" w:rsidRPr="00085F99" w:rsidRDefault="00085F99" w:rsidP="00085F99">
      <w:pPr>
        <w:spacing w:after="0" w:line="240" w:lineRule="auto"/>
        <w:rPr>
          <w:ins w:id="33" w:author="Unknown"/>
          <w:rFonts w:ascii="Courier New" w:eastAsia="Times New Roman" w:hAnsi="Courier New" w:cs="Courier New"/>
          <w:color w:val="333333"/>
        </w:rPr>
      </w:pPr>
      <w:ins w:id="34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 xml:space="preserve">      </w:t>
        </w:r>
        <w:proofErr w:type="spellStart"/>
        <w:proofErr w:type="gramStart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printf</w:t>
        </w:r>
        <w:proofErr w:type="spell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(</w:t>
        </w:r>
        <w:proofErr w:type="gramEnd"/>
        <w:r w:rsidRPr="00085F99">
          <w:rPr>
            <w:rFonts w:ascii="Courier New" w:eastAsia="Times New Roman" w:hAnsi="Courier New" w:cs="Courier New"/>
            <w:color w:val="2A00FF"/>
            <w:sz w:val="28"/>
            <w:szCs w:val="28"/>
          </w:rPr>
          <w:t>"cannot open %s"</w:t>
        </w:r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,file1);</w:t>
        </w:r>
      </w:ins>
    </w:p>
    <w:p w:rsidR="00085F99" w:rsidRPr="00085F99" w:rsidRDefault="00085F99" w:rsidP="00085F99">
      <w:pPr>
        <w:spacing w:after="0" w:line="240" w:lineRule="auto"/>
        <w:rPr>
          <w:ins w:id="35" w:author="Unknown"/>
          <w:rFonts w:ascii="Courier New" w:eastAsia="Times New Roman" w:hAnsi="Courier New" w:cs="Courier New"/>
          <w:color w:val="333333"/>
        </w:rPr>
      </w:pPr>
      <w:ins w:id="36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 xml:space="preserve">      </w:t>
        </w:r>
        <w:proofErr w:type="gramStart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exit(</w:t>
        </w:r>
        <w:proofErr w:type="gram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0);</w:t>
        </w:r>
      </w:ins>
    </w:p>
    <w:p w:rsidR="00085F99" w:rsidRPr="00085F99" w:rsidRDefault="00085F99" w:rsidP="00085F99">
      <w:pPr>
        <w:spacing w:after="0" w:line="240" w:lineRule="auto"/>
        <w:rPr>
          <w:ins w:id="37" w:author="Unknown"/>
          <w:rFonts w:ascii="Courier New" w:eastAsia="Times New Roman" w:hAnsi="Courier New" w:cs="Courier New"/>
          <w:color w:val="333333"/>
        </w:rPr>
      </w:pPr>
      <w:ins w:id="38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  }</w:t>
        </w:r>
      </w:ins>
    </w:p>
    <w:p w:rsidR="00085F99" w:rsidRPr="00085F99" w:rsidRDefault="00085F99" w:rsidP="00085F99">
      <w:pPr>
        <w:spacing w:after="0" w:line="240" w:lineRule="auto"/>
        <w:rPr>
          <w:ins w:id="39" w:author="Unknown"/>
          <w:rFonts w:ascii="Courier New" w:eastAsia="Times New Roman" w:hAnsi="Courier New" w:cs="Courier New"/>
          <w:color w:val="333333"/>
        </w:rPr>
      </w:pPr>
      <w:ins w:id="40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 xml:space="preserve">  </w:t>
        </w:r>
        <w:proofErr w:type="spellStart"/>
        <w:proofErr w:type="gramStart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printf</w:t>
        </w:r>
        <w:proofErr w:type="spell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(</w:t>
        </w:r>
        <w:proofErr w:type="gramEnd"/>
        <w:r w:rsidRPr="00085F99">
          <w:rPr>
            <w:rFonts w:ascii="Courier New" w:eastAsia="Times New Roman" w:hAnsi="Courier New" w:cs="Courier New"/>
            <w:color w:val="2A00FF"/>
            <w:sz w:val="28"/>
            <w:szCs w:val="28"/>
          </w:rPr>
          <w:t>"\</w:t>
        </w:r>
        <w:proofErr w:type="spellStart"/>
        <w:r w:rsidRPr="00085F99">
          <w:rPr>
            <w:rFonts w:ascii="Courier New" w:eastAsia="Times New Roman" w:hAnsi="Courier New" w:cs="Courier New"/>
            <w:color w:val="2A00FF"/>
            <w:sz w:val="28"/>
            <w:szCs w:val="28"/>
          </w:rPr>
          <w:t>nEnter</w:t>
        </w:r>
        <w:proofErr w:type="spellEnd"/>
        <w:r w:rsidRPr="00085F99">
          <w:rPr>
            <w:rFonts w:ascii="Courier New" w:eastAsia="Times New Roman" w:hAnsi="Courier New" w:cs="Courier New"/>
            <w:color w:val="2A00FF"/>
            <w:sz w:val="28"/>
            <w:szCs w:val="28"/>
          </w:rPr>
          <w:t xml:space="preserve"> the destination file name:"</w:t>
        </w:r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);</w:t>
        </w:r>
      </w:ins>
    </w:p>
    <w:p w:rsidR="00085F99" w:rsidRPr="00085F99" w:rsidRDefault="00085F99" w:rsidP="00085F99">
      <w:pPr>
        <w:spacing w:after="0" w:line="240" w:lineRule="auto"/>
        <w:rPr>
          <w:ins w:id="41" w:author="Unknown"/>
          <w:rFonts w:ascii="Courier New" w:eastAsia="Times New Roman" w:hAnsi="Courier New" w:cs="Courier New"/>
          <w:color w:val="333333"/>
        </w:rPr>
      </w:pPr>
      <w:ins w:id="42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 xml:space="preserve">  </w:t>
        </w:r>
        <w:proofErr w:type="gramStart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gets(</w:t>
        </w:r>
        <w:proofErr w:type="gram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file2);</w:t>
        </w:r>
      </w:ins>
    </w:p>
    <w:p w:rsidR="00085F99" w:rsidRPr="00085F99" w:rsidRDefault="00085F99" w:rsidP="00085F99">
      <w:pPr>
        <w:spacing w:after="0" w:line="240" w:lineRule="auto"/>
        <w:rPr>
          <w:ins w:id="43" w:author="Unknown"/>
          <w:rFonts w:ascii="Courier New" w:eastAsia="Times New Roman" w:hAnsi="Courier New" w:cs="Courier New"/>
          <w:color w:val="333333"/>
        </w:rPr>
      </w:pPr>
      <w:ins w:id="44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  q=</w:t>
        </w:r>
        <w:proofErr w:type="spellStart"/>
        <w:proofErr w:type="gramStart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fopen</w:t>
        </w:r>
        <w:proofErr w:type="spell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(</w:t>
        </w:r>
        <w:proofErr w:type="gram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file2,</w:t>
        </w:r>
        <w:r w:rsidRPr="00085F99">
          <w:rPr>
            <w:rFonts w:ascii="Courier New" w:eastAsia="Times New Roman" w:hAnsi="Courier New" w:cs="Courier New"/>
            <w:color w:val="2A00FF"/>
            <w:sz w:val="28"/>
            <w:szCs w:val="28"/>
          </w:rPr>
          <w:t>"w"</w:t>
        </w:r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);</w:t>
        </w:r>
      </w:ins>
    </w:p>
    <w:p w:rsidR="00085F99" w:rsidRPr="00085F99" w:rsidRDefault="00085F99" w:rsidP="00085F99">
      <w:pPr>
        <w:spacing w:after="0" w:line="240" w:lineRule="auto"/>
        <w:rPr>
          <w:ins w:id="45" w:author="Unknown"/>
          <w:rFonts w:ascii="Courier New" w:eastAsia="Times New Roman" w:hAnsi="Courier New" w:cs="Courier New"/>
          <w:color w:val="333333"/>
        </w:rPr>
      </w:pPr>
      <w:ins w:id="46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 </w:t>
        </w:r>
        <w:r w:rsidRPr="00085F99">
          <w:rPr>
            <w:rFonts w:ascii="Courier New" w:eastAsia="Times New Roman" w:hAnsi="Courier New" w:cs="Courier New"/>
            <w:color w:val="000000"/>
            <w:sz w:val="28"/>
          </w:rPr>
          <w:t> </w:t>
        </w:r>
        <w:proofErr w:type="gramStart"/>
        <w:r w:rsidRPr="00085F99">
          <w:rPr>
            <w:rFonts w:ascii="Courier New" w:eastAsia="Times New Roman" w:hAnsi="Courier New" w:cs="Courier New"/>
            <w:b/>
            <w:bCs/>
            <w:color w:val="7F0055"/>
            <w:sz w:val="28"/>
            <w:szCs w:val="28"/>
          </w:rPr>
          <w:t>if</w:t>
        </w:r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(</w:t>
        </w:r>
        <w:proofErr w:type="gram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q==NULL){</w:t>
        </w:r>
      </w:ins>
    </w:p>
    <w:p w:rsidR="00085F99" w:rsidRPr="00085F99" w:rsidRDefault="00085F99" w:rsidP="00085F99">
      <w:pPr>
        <w:spacing w:after="0" w:line="240" w:lineRule="auto"/>
        <w:rPr>
          <w:ins w:id="47" w:author="Unknown"/>
          <w:rFonts w:ascii="Courier New" w:eastAsia="Times New Roman" w:hAnsi="Courier New" w:cs="Courier New"/>
          <w:color w:val="333333"/>
        </w:rPr>
      </w:pPr>
      <w:ins w:id="48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 xml:space="preserve">      </w:t>
        </w:r>
        <w:proofErr w:type="spellStart"/>
        <w:proofErr w:type="gramStart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printf</w:t>
        </w:r>
        <w:proofErr w:type="spell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(</w:t>
        </w:r>
        <w:proofErr w:type="gramEnd"/>
        <w:r w:rsidRPr="00085F99">
          <w:rPr>
            <w:rFonts w:ascii="Courier New" w:eastAsia="Times New Roman" w:hAnsi="Courier New" w:cs="Courier New"/>
            <w:color w:val="2A00FF"/>
            <w:sz w:val="28"/>
            <w:szCs w:val="28"/>
          </w:rPr>
          <w:t>"cannot open %s"</w:t>
        </w:r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,file2);</w:t>
        </w:r>
      </w:ins>
    </w:p>
    <w:p w:rsidR="00085F99" w:rsidRPr="00085F99" w:rsidRDefault="00085F99" w:rsidP="00085F99">
      <w:pPr>
        <w:spacing w:after="0" w:line="240" w:lineRule="auto"/>
        <w:rPr>
          <w:ins w:id="49" w:author="Unknown"/>
          <w:rFonts w:ascii="Courier New" w:eastAsia="Times New Roman" w:hAnsi="Courier New" w:cs="Courier New"/>
          <w:color w:val="333333"/>
        </w:rPr>
      </w:pPr>
      <w:ins w:id="50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 xml:space="preserve">      </w:t>
        </w:r>
        <w:proofErr w:type="gramStart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exit(</w:t>
        </w:r>
        <w:proofErr w:type="gram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0);</w:t>
        </w:r>
      </w:ins>
    </w:p>
    <w:p w:rsidR="00085F99" w:rsidRPr="00085F99" w:rsidRDefault="00085F99" w:rsidP="00085F99">
      <w:pPr>
        <w:spacing w:after="0" w:line="240" w:lineRule="auto"/>
        <w:rPr>
          <w:ins w:id="51" w:author="Unknown"/>
          <w:rFonts w:ascii="Courier New" w:eastAsia="Times New Roman" w:hAnsi="Courier New" w:cs="Courier New"/>
          <w:color w:val="333333"/>
        </w:rPr>
      </w:pPr>
      <w:ins w:id="52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  }</w:t>
        </w:r>
      </w:ins>
    </w:p>
    <w:p w:rsidR="00085F99" w:rsidRPr="00085F99" w:rsidRDefault="00085F99" w:rsidP="00085F99">
      <w:pPr>
        <w:spacing w:after="0" w:line="240" w:lineRule="auto"/>
        <w:rPr>
          <w:ins w:id="53" w:author="Unknown"/>
          <w:rFonts w:ascii="Courier New" w:eastAsia="Times New Roman" w:hAnsi="Courier New" w:cs="Courier New"/>
          <w:color w:val="333333"/>
        </w:rPr>
      </w:pPr>
      <w:ins w:id="54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 </w:t>
        </w:r>
        <w:r w:rsidRPr="00085F99">
          <w:rPr>
            <w:rFonts w:ascii="Courier New" w:eastAsia="Times New Roman" w:hAnsi="Courier New" w:cs="Courier New"/>
            <w:color w:val="000000"/>
            <w:sz w:val="28"/>
          </w:rPr>
          <w:t> </w:t>
        </w:r>
        <w:proofErr w:type="gramStart"/>
        <w:r w:rsidRPr="00085F99">
          <w:rPr>
            <w:rFonts w:ascii="Courier New" w:eastAsia="Times New Roman" w:hAnsi="Courier New" w:cs="Courier New"/>
            <w:b/>
            <w:bCs/>
            <w:color w:val="7F0055"/>
            <w:sz w:val="28"/>
            <w:szCs w:val="28"/>
          </w:rPr>
          <w:t>while</w:t>
        </w:r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(</w:t>
        </w:r>
        <w:proofErr w:type="gram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(</w:t>
        </w:r>
        <w:proofErr w:type="spellStart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ch</w:t>
        </w:r>
        <w:proofErr w:type="spell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=</w:t>
        </w:r>
        <w:proofErr w:type="spellStart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getc</w:t>
        </w:r>
        <w:proofErr w:type="spell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(p))!=EOF)</w:t>
        </w:r>
      </w:ins>
    </w:p>
    <w:p w:rsidR="00085F99" w:rsidRPr="00085F99" w:rsidRDefault="00085F99" w:rsidP="00085F99">
      <w:pPr>
        <w:spacing w:after="0" w:line="240" w:lineRule="auto"/>
        <w:rPr>
          <w:ins w:id="55" w:author="Unknown"/>
          <w:rFonts w:ascii="Courier New" w:eastAsia="Times New Roman" w:hAnsi="Courier New" w:cs="Courier New"/>
          <w:color w:val="333333"/>
        </w:rPr>
      </w:pPr>
      <w:ins w:id="56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 xml:space="preserve">      </w:t>
        </w:r>
        <w:proofErr w:type="spellStart"/>
        <w:proofErr w:type="gramStart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putc</w:t>
        </w:r>
        <w:proofErr w:type="spell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(</w:t>
        </w:r>
        <w:proofErr w:type="spellStart"/>
        <w:proofErr w:type="gram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ch,q</w:t>
        </w:r>
        <w:proofErr w:type="spell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);</w:t>
        </w:r>
      </w:ins>
    </w:p>
    <w:p w:rsidR="00085F99" w:rsidRPr="00085F99" w:rsidRDefault="00085F99" w:rsidP="00085F99">
      <w:pPr>
        <w:spacing w:after="0" w:line="240" w:lineRule="auto"/>
        <w:rPr>
          <w:ins w:id="57" w:author="Unknown"/>
          <w:rFonts w:ascii="Courier New" w:eastAsia="Times New Roman" w:hAnsi="Courier New" w:cs="Courier New"/>
          <w:color w:val="333333"/>
        </w:rPr>
      </w:pPr>
      <w:ins w:id="58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 xml:space="preserve">  </w:t>
        </w:r>
        <w:proofErr w:type="spellStart"/>
        <w:proofErr w:type="gramStart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printf</w:t>
        </w:r>
        <w:proofErr w:type="spell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(</w:t>
        </w:r>
        <w:proofErr w:type="gramEnd"/>
        <w:r w:rsidRPr="00085F99">
          <w:rPr>
            <w:rFonts w:ascii="Courier New" w:eastAsia="Times New Roman" w:hAnsi="Courier New" w:cs="Courier New"/>
            <w:color w:val="2A00FF"/>
            <w:sz w:val="28"/>
            <w:szCs w:val="28"/>
          </w:rPr>
          <w:t>"\</w:t>
        </w:r>
        <w:proofErr w:type="spellStart"/>
        <w:r w:rsidRPr="00085F99">
          <w:rPr>
            <w:rFonts w:ascii="Courier New" w:eastAsia="Times New Roman" w:hAnsi="Courier New" w:cs="Courier New"/>
            <w:color w:val="2A00FF"/>
            <w:sz w:val="28"/>
            <w:szCs w:val="28"/>
          </w:rPr>
          <w:t>nCOMPLETED</w:t>
        </w:r>
        <w:proofErr w:type="spellEnd"/>
        <w:r w:rsidRPr="00085F99">
          <w:rPr>
            <w:rFonts w:ascii="Courier New" w:eastAsia="Times New Roman" w:hAnsi="Courier New" w:cs="Courier New"/>
            <w:color w:val="2A00FF"/>
            <w:sz w:val="28"/>
            <w:szCs w:val="28"/>
          </w:rPr>
          <w:t>"</w:t>
        </w:r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);</w:t>
        </w:r>
      </w:ins>
    </w:p>
    <w:p w:rsidR="00085F99" w:rsidRPr="00085F99" w:rsidRDefault="00085F99" w:rsidP="00085F99">
      <w:pPr>
        <w:spacing w:after="0" w:line="240" w:lineRule="auto"/>
        <w:rPr>
          <w:ins w:id="59" w:author="Unknown"/>
          <w:rFonts w:ascii="Courier New" w:eastAsia="Times New Roman" w:hAnsi="Courier New" w:cs="Courier New"/>
          <w:color w:val="333333"/>
        </w:rPr>
      </w:pPr>
      <w:ins w:id="60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 xml:space="preserve">  </w:t>
        </w:r>
        <w:proofErr w:type="spellStart"/>
        <w:proofErr w:type="gramStart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fclose</w:t>
        </w:r>
        <w:proofErr w:type="spell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(</w:t>
        </w:r>
        <w:proofErr w:type="gram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p);</w:t>
        </w:r>
      </w:ins>
    </w:p>
    <w:p w:rsidR="00085F99" w:rsidRPr="00085F99" w:rsidRDefault="00085F99" w:rsidP="00085F99">
      <w:pPr>
        <w:spacing w:after="0" w:line="240" w:lineRule="auto"/>
        <w:rPr>
          <w:ins w:id="61" w:author="Unknown"/>
          <w:rFonts w:ascii="Courier New" w:eastAsia="Times New Roman" w:hAnsi="Courier New" w:cs="Courier New"/>
          <w:color w:val="333333"/>
        </w:rPr>
      </w:pPr>
      <w:ins w:id="62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lastRenderedPageBreak/>
          <w:t xml:space="preserve">  </w:t>
        </w:r>
        <w:proofErr w:type="spellStart"/>
        <w:proofErr w:type="gramStart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fclose</w:t>
        </w:r>
        <w:proofErr w:type="spell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(</w:t>
        </w:r>
        <w:proofErr w:type="gramEnd"/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q);</w:t>
        </w:r>
      </w:ins>
    </w:p>
    <w:p w:rsidR="00085F99" w:rsidRPr="00085F99" w:rsidRDefault="00085F99" w:rsidP="00085F99">
      <w:pPr>
        <w:spacing w:after="0" w:line="240" w:lineRule="auto"/>
        <w:rPr>
          <w:ins w:id="63" w:author="Unknown"/>
          <w:rFonts w:ascii="Courier New" w:eastAsia="Times New Roman" w:hAnsi="Courier New" w:cs="Courier New"/>
          <w:color w:val="333333"/>
        </w:rPr>
      </w:pPr>
      <w:ins w:id="64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 </w:t>
        </w:r>
        <w:proofErr w:type="gramStart"/>
        <w:r w:rsidRPr="00085F99">
          <w:rPr>
            <w:rFonts w:ascii="Courier New" w:eastAsia="Times New Roman" w:hAnsi="Courier New" w:cs="Courier New"/>
            <w:b/>
            <w:bCs/>
            <w:color w:val="7F0055"/>
            <w:sz w:val="28"/>
            <w:szCs w:val="28"/>
          </w:rPr>
          <w:t>return</w:t>
        </w:r>
        <w:proofErr w:type="gramEnd"/>
        <w:r w:rsidRPr="00085F99">
          <w:rPr>
            <w:rFonts w:ascii="Courier New" w:eastAsia="Times New Roman" w:hAnsi="Courier New" w:cs="Courier New"/>
            <w:color w:val="000000"/>
            <w:sz w:val="28"/>
          </w:rPr>
          <w:t> </w:t>
        </w:r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0;</w:t>
        </w:r>
      </w:ins>
    </w:p>
    <w:p w:rsidR="00085F99" w:rsidRPr="00085F99" w:rsidRDefault="00085F99" w:rsidP="00085F99">
      <w:pPr>
        <w:spacing w:after="0" w:line="312" w:lineRule="atLeast"/>
        <w:rPr>
          <w:ins w:id="65" w:author="Unknown"/>
          <w:rFonts w:ascii="Courier New" w:eastAsia="Times New Roman" w:hAnsi="Courier New" w:cs="Courier New"/>
          <w:color w:val="333333"/>
        </w:rPr>
      </w:pPr>
      <w:ins w:id="66" w:author="Unknown">
        <w:r w:rsidRPr="00085F99">
          <w:rPr>
            <w:rFonts w:ascii="Courier New" w:eastAsia="Times New Roman" w:hAnsi="Courier New" w:cs="Courier New"/>
            <w:color w:val="000000"/>
            <w:sz w:val="28"/>
            <w:szCs w:val="28"/>
          </w:rPr>
          <w:t>}</w:t>
        </w:r>
      </w:ins>
    </w:p>
    <w:p w:rsidR="00085F99" w:rsidRPr="00085F99" w:rsidRDefault="00085F99" w:rsidP="00085F99">
      <w:pPr>
        <w:spacing w:after="0" w:line="312" w:lineRule="atLeast"/>
        <w:rPr>
          <w:ins w:id="67" w:author="Unknown"/>
          <w:rFonts w:ascii="Courier New" w:eastAsia="Times New Roman" w:hAnsi="Courier New" w:cs="Courier New"/>
          <w:color w:val="333333"/>
        </w:rPr>
      </w:pPr>
    </w:p>
    <w:p w:rsidR="00262A76" w:rsidRPr="00262A76" w:rsidRDefault="00262A76" w:rsidP="00262A7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262A76">
        <w:rPr>
          <w:rFonts w:ascii="Arial" w:eastAsia="Times New Roman" w:hAnsi="Arial" w:cs="Arial"/>
          <w:color w:val="333333"/>
          <w:sz w:val="27"/>
          <w:szCs w:val="27"/>
        </w:rPr>
        <w:t>Write a c program to know given file is regular file, character special or it is directory?</w:t>
      </w: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r w:rsidRPr="00262A76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  <w:proofErr w:type="spellStart"/>
      <w:r w:rsidRPr="00262A76">
        <w:rPr>
          <w:rFonts w:ascii="Courier New" w:eastAsia="Times New Roman" w:hAnsi="Courier New" w:cs="Courier New"/>
          <w:color w:val="2A00FF"/>
          <w:sz w:val="28"/>
          <w:szCs w:val="28"/>
        </w:rPr>
        <w:t>time.h</w:t>
      </w:r>
      <w:proofErr w:type="spellEnd"/>
      <w:r w:rsidRPr="00262A76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r w:rsidRPr="00262A76">
        <w:rPr>
          <w:rFonts w:ascii="Courier New" w:eastAsia="Times New Roman" w:hAnsi="Courier New" w:cs="Courier New"/>
          <w:color w:val="2A00FF"/>
          <w:sz w:val="28"/>
          <w:szCs w:val="28"/>
        </w:rPr>
        <w:t>"sys\</w:t>
      </w:r>
      <w:proofErr w:type="spellStart"/>
      <w:r w:rsidRPr="00262A76">
        <w:rPr>
          <w:rFonts w:ascii="Courier New" w:eastAsia="Times New Roman" w:hAnsi="Courier New" w:cs="Courier New"/>
          <w:color w:val="2A00FF"/>
          <w:sz w:val="28"/>
          <w:szCs w:val="28"/>
        </w:rPr>
        <w:t>stat.h</w:t>
      </w:r>
      <w:proofErr w:type="spellEnd"/>
      <w:r w:rsidRPr="00262A76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r w:rsidRPr="00262A76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  <w:proofErr w:type="spellStart"/>
      <w:r w:rsidRPr="00262A7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262A76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proofErr w:type="gramStart"/>
      <w:r w:rsidRPr="00262A76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main()</w:t>
      </w:r>
      <w:r w:rsidRPr="00262A76">
        <w:rPr>
          <w:rFonts w:ascii="Courier New" w:eastAsia="Times New Roman" w:hAnsi="Courier New" w:cs="Courier New"/>
          <w:color w:val="333333"/>
          <w:sz w:val="29"/>
        </w:rPr>
        <w:t>{</w:t>
      </w: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262A76">
        <w:rPr>
          <w:rFonts w:ascii="Courier New" w:eastAsia="Times New Roman" w:hAnsi="Courier New" w:cs="Courier New"/>
          <w:color w:val="7F0055"/>
          <w:sz w:val="28"/>
          <w:szCs w:val="28"/>
        </w:rPr>
        <w:t>struct</w:t>
      </w:r>
      <w:proofErr w:type="spellEnd"/>
      <w:proofErr w:type="gramEnd"/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stat status;</w:t>
      </w: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    FILE *</w:t>
      </w:r>
      <w:proofErr w:type="spell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fp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stat(</w:t>
      </w:r>
      <w:proofErr w:type="gramEnd"/>
      <w:r w:rsidRPr="00262A76">
        <w:rPr>
          <w:rFonts w:ascii="Courier New" w:eastAsia="Times New Roman" w:hAnsi="Courier New" w:cs="Courier New"/>
          <w:color w:val="2A00FF"/>
          <w:sz w:val="28"/>
          <w:szCs w:val="28"/>
        </w:rPr>
        <w:t>"c:\\</w:t>
      </w:r>
      <w:proofErr w:type="spellStart"/>
      <w:r w:rsidRPr="00262A76">
        <w:rPr>
          <w:rFonts w:ascii="Courier New" w:eastAsia="Times New Roman" w:hAnsi="Courier New" w:cs="Courier New"/>
          <w:color w:val="2A00FF"/>
          <w:sz w:val="28"/>
          <w:szCs w:val="28"/>
        </w:rPr>
        <w:t>tc</w:t>
      </w:r>
      <w:proofErr w:type="spellEnd"/>
      <w:r w:rsidRPr="00262A76">
        <w:rPr>
          <w:rFonts w:ascii="Courier New" w:eastAsia="Times New Roman" w:hAnsi="Courier New" w:cs="Courier New"/>
          <w:color w:val="2A00FF"/>
          <w:sz w:val="28"/>
          <w:szCs w:val="28"/>
        </w:rPr>
        <w:t>\\</w:t>
      </w:r>
      <w:proofErr w:type="spellStart"/>
      <w:r w:rsidRPr="00262A76">
        <w:rPr>
          <w:rFonts w:ascii="Courier New" w:eastAsia="Times New Roman" w:hAnsi="Courier New" w:cs="Courier New"/>
          <w:color w:val="2A00FF"/>
          <w:sz w:val="28"/>
          <w:szCs w:val="28"/>
        </w:rPr>
        <w:t>bin"</w:t>
      </w: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,&amp;status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clrscr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262A76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proofErr w:type="gramEnd"/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status.st_mode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&amp; S_IFDIR)</w:t>
      </w: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262A76">
        <w:rPr>
          <w:rFonts w:ascii="Courier New" w:eastAsia="Times New Roman" w:hAnsi="Courier New" w:cs="Courier New"/>
          <w:color w:val="2A00FF"/>
          <w:sz w:val="28"/>
          <w:szCs w:val="28"/>
        </w:rPr>
        <w:t>"It is directory.\n"</w:t>
      </w: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262A76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proofErr w:type="gramEnd"/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status.st_mode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&amp; S_IFCHR)</w:t>
      </w: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262A76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"It is </w:t>
      </w:r>
      <w:proofErr w:type="spellStart"/>
      <w:r w:rsidRPr="00262A76">
        <w:rPr>
          <w:rFonts w:ascii="Courier New" w:eastAsia="Times New Roman" w:hAnsi="Courier New" w:cs="Courier New"/>
          <w:color w:val="2A00FF"/>
          <w:sz w:val="28"/>
          <w:szCs w:val="28"/>
        </w:rPr>
        <w:t>chracter</w:t>
      </w:r>
      <w:proofErr w:type="spellEnd"/>
      <w:r w:rsidRPr="00262A76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file."</w:t>
      </w: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262A76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proofErr w:type="gramEnd"/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status.st_mode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&amp; S_IFREG)</w:t>
      </w: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262A76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"It is </w:t>
      </w:r>
      <w:proofErr w:type="spellStart"/>
      <w:r w:rsidRPr="00262A76">
        <w:rPr>
          <w:rFonts w:ascii="Courier New" w:eastAsia="Times New Roman" w:hAnsi="Courier New" w:cs="Courier New"/>
          <w:color w:val="2A00FF"/>
          <w:sz w:val="28"/>
          <w:szCs w:val="28"/>
        </w:rPr>
        <w:t>reggular</w:t>
      </w:r>
      <w:proofErr w:type="spellEnd"/>
      <w:r w:rsidRPr="00262A76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file."</w:t>
      </w: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getch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262A76" w:rsidRPr="00262A76" w:rsidRDefault="00262A76" w:rsidP="00262A7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262A76" w:rsidRPr="00262A76" w:rsidRDefault="00262A76" w:rsidP="00262A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333333"/>
          <w:sz w:val="28"/>
          <w:szCs w:val="28"/>
        </w:rPr>
        <w:t>Output:</w:t>
      </w:r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It is directory.</w:t>
      </w:r>
    </w:p>
    <w:p w:rsidR="00262A76" w:rsidRPr="00262A76" w:rsidRDefault="00262A76" w:rsidP="00262A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333333"/>
          <w:sz w:val="28"/>
          <w:szCs w:val="28"/>
        </w:rPr>
        <w:t>Explanation:</w:t>
      </w:r>
    </w:p>
    <w:p w:rsidR="00262A76" w:rsidRPr="00262A76" w:rsidRDefault="00262A76" w:rsidP="00262A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Function</w:t>
      </w:r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262A76">
        <w:rPr>
          <w:rFonts w:ascii="Courier New" w:eastAsia="Times New Roman" w:hAnsi="Courier New" w:cs="Courier New"/>
          <w:color w:val="333333"/>
          <w:sz w:val="28"/>
          <w:szCs w:val="28"/>
        </w:rPr>
        <w:t>int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stat (</w:t>
      </w:r>
      <w:r w:rsidRPr="00262A76">
        <w:rPr>
          <w:rFonts w:ascii="Courier New" w:eastAsia="Times New Roman" w:hAnsi="Courier New" w:cs="Courier New"/>
          <w:color w:val="333333"/>
          <w:sz w:val="28"/>
          <w:szCs w:val="28"/>
        </w:rPr>
        <w:t>char</w:t>
      </w:r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*,</w:t>
      </w:r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262A76">
        <w:rPr>
          <w:rFonts w:ascii="Courier New" w:eastAsia="Times New Roman" w:hAnsi="Courier New" w:cs="Courier New"/>
          <w:color w:val="333333"/>
          <w:sz w:val="28"/>
          <w:szCs w:val="28"/>
        </w:rPr>
        <w:t>struct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stat *) store the information of open file in form of structure</w:t>
      </w:r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262A76">
        <w:rPr>
          <w:rFonts w:ascii="Courier New" w:eastAsia="Times New Roman" w:hAnsi="Courier New" w:cs="Courier New"/>
          <w:color w:val="333333"/>
          <w:sz w:val="28"/>
          <w:szCs w:val="28"/>
        </w:rPr>
        <w:t>struct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stat Structure</w:t>
      </w:r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262A76">
        <w:rPr>
          <w:rFonts w:ascii="Courier New" w:eastAsia="Times New Roman" w:hAnsi="Courier New" w:cs="Courier New"/>
          <w:color w:val="333333"/>
          <w:sz w:val="28"/>
          <w:szCs w:val="28"/>
        </w:rPr>
        <w:t>struct</w:t>
      </w: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stat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has been defined in sys\</w:t>
      </w:r>
      <w:proofErr w:type="spell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stat.h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as</w:t>
      </w: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262A76">
        <w:rPr>
          <w:rFonts w:ascii="Courier New" w:eastAsia="Times New Roman" w:hAnsi="Courier New" w:cs="Courier New"/>
          <w:color w:val="7F0055"/>
          <w:sz w:val="28"/>
          <w:szCs w:val="28"/>
        </w:rPr>
        <w:t>struct</w:t>
      </w:r>
      <w:proofErr w:type="spellEnd"/>
      <w:proofErr w:type="gramEnd"/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stat {</w:t>
      </w: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   </w:t>
      </w:r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r w:rsidRPr="00262A76">
        <w:rPr>
          <w:rFonts w:ascii="Courier New" w:eastAsia="Times New Roman" w:hAnsi="Courier New" w:cs="Courier New"/>
          <w:color w:val="7F0055"/>
          <w:sz w:val="28"/>
          <w:szCs w:val="28"/>
        </w:rPr>
        <w:t>short</w:t>
      </w:r>
      <w:proofErr w:type="gram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st</w:t>
      </w:r>
      <w:proofErr w:type="gram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_dev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   </w:t>
      </w:r>
      <w:proofErr w:type="spell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st_ino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   </w:t>
      </w:r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r w:rsidRPr="00262A76">
        <w:rPr>
          <w:rFonts w:ascii="Courier New" w:eastAsia="Times New Roman" w:hAnsi="Courier New" w:cs="Courier New"/>
          <w:color w:val="7F0055"/>
          <w:sz w:val="28"/>
          <w:szCs w:val="28"/>
        </w:rPr>
        <w:t>short</w:t>
      </w:r>
      <w:proofErr w:type="gram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st</w:t>
      </w:r>
      <w:proofErr w:type="gram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_mode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  </w:t>
      </w:r>
      <w:proofErr w:type="spell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st_nlink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   </w:t>
      </w:r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262A7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st_uid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   </w:t>
      </w:r>
      <w:proofErr w:type="spell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st_gid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   </w:t>
      </w:r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r w:rsidRPr="00262A76">
        <w:rPr>
          <w:rFonts w:ascii="Courier New" w:eastAsia="Times New Roman" w:hAnsi="Courier New" w:cs="Courier New"/>
          <w:color w:val="7F0055"/>
          <w:sz w:val="28"/>
          <w:szCs w:val="28"/>
        </w:rPr>
        <w:t>short</w:t>
      </w:r>
      <w:proofErr w:type="gram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st</w:t>
      </w:r>
      <w:proofErr w:type="gram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_rdev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   </w:t>
      </w:r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262A76">
        <w:rPr>
          <w:rFonts w:ascii="Courier New" w:eastAsia="Times New Roman" w:hAnsi="Courier New" w:cs="Courier New"/>
          <w:color w:val="7F0055"/>
          <w:sz w:val="28"/>
          <w:szCs w:val="28"/>
        </w:rPr>
        <w:t>long</w:t>
      </w:r>
      <w:proofErr w:type="gram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  <w:proofErr w:type="spell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st_size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  </w:t>
      </w:r>
      <w:proofErr w:type="spell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st_atime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262A76" w:rsidRPr="00262A76" w:rsidRDefault="00262A76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   </w:t>
      </w:r>
      <w:r w:rsidRPr="00262A76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262A76">
        <w:rPr>
          <w:rFonts w:ascii="Courier New" w:eastAsia="Times New Roman" w:hAnsi="Courier New" w:cs="Courier New"/>
          <w:color w:val="7F0055"/>
          <w:sz w:val="28"/>
          <w:szCs w:val="28"/>
        </w:rPr>
        <w:t>long</w:t>
      </w:r>
      <w:proofErr w:type="gram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  <w:proofErr w:type="spell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st_mtime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proofErr w:type="spellStart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st_ctime</w:t>
      </w:r>
      <w:proofErr w:type="spellEnd"/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262A76" w:rsidRDefault="00262A76" w:rsidP="00262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262A76">
        <w:rPr>
          <w:rFonts w:ascii="Courier New" w:eastAsia="Times New Roman" w:hAnsi="Courier New" w:cs="Courier New"/>
          <w:color w:val="000000"/>
          <w:sz w:val="28"/>
          <w:szCs w:val="28"/>
        </w:rPr>
        <w:t>};</w:t>
      </w:r>
    </w:p>
    <w:p w:rsidR="003A4419" w:rsidRPr="003A4419" w:rsidRDefault="003A4419" w:rsidP="003A441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3A4419">
        <w:rPr>
          <w:rFonts w:ascii="Arial" w:eastAsia="Times New Roman" w:hAnsi="Arial" w:cs="Arial"/>
          <w:color w:val="333333"/>
          <w:sz w:val="27"/>
          <w:szCs w:val="27"/>
        </w:rPr>
        <w:t>Write a c program to find out the size and drive where file has stored of any given file?</w:t>
      </w:r>
    </w:p>
    <w:p w:rsidR="003A4419" w:rsidRPr="003A4419" w:rsidRDefault="003A4419" w:rsidP="003A44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7F0055"/>
          <w:sz w:val="28"/>
          <w:szCs w:val="28"/>
        </w:rPr>
        <w:lastRenderedPageBreak/>
        <w:t>#include</w:t>
      </w:r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r w:rsidRPr="003A4419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  <w:proofErr w:type="spellStart"/>
      <w:r w:rsidRPr="003A4419">
        <w:rPr>
          <w:rFonts w:ascii="Courier New" w:eastAsia="Times New Roman" w:hAnsi="Courier New" w:cs="Courier New"/>
          <w:color w:val="2A00FF"/>
          <w:sz w:val="28"/>
          <w:szCs w:val="28"/>
        </w:rPr>
        <w:t>time.h</w:t>
      </w:r>
      <w:proofErr w:type="spellEnd"/>
      <w:r w:rsidRPr="003A4419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</w:p>
    <w:p w:rsidR="003A4419" w:rsidRPr="003A4419" w:rsidRDefault="003A4419" w:rsidP="003A44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r w:rsidRPr="003A4419">
        <w:rPr>
          <w:rFonts w:ascii="Courier New" w:eastAsia="Times New Roman" w:hAnsi="Courier New" w:cs="Courier New"/>
          <w:color w:val="2A00FF"/>
          <w:sz w:val="28"/>
          <w:szCs w:val="28"/>
        </w:rPr>
        <w:t>"sys\</w:t>
      </w:r>
      <w:proofErr w:type="spellStart"/>
      <w:r w:rsidRPr="003A4419">
        <w:rPr>
          <w:rFonts w:ascii="Courier New" w:eastAsia="Times New Roman" w:hAnsi="Courier New" w:cs="Courier New"/>
          <w:color w:val="2A00FF"/>
          <w:sz w:val="28"/>
          <w:szCs w:val="28"/>
        </w:rPr>
        <w:t>stat.h</w:t>
      </w:r>
      <w:proofErr w:type="spellEnd"/>
      <w:r w:rsidRPr="003A4419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</w:p>
    <w:p w:rsidR="003A4419" w:rsidRPr="003A4419" w:rsidRDefault="003A4419" w:rsidP="003A44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r w:rsidRPr="003A4419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  <w:proofErr w:type="spellStart"/>
      <w:r w:rsidRPr="003A4419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3A4419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</w:p>
    <w:p w:rsidR="003A4419" w:rsidRPr="003A4419" w:rsidRDefault="003A4419" w:rsidP="003A44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3A4419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main()</w:t>
      </w:r>
      <w:r w:rsidRPr="003A4419">
        <w:rPr>
          <w:rFonts w:ascii="Courier New" w:eastAsia="Times New Roman" w:hAnsi="Courier New" w:cs="Courier New"/>
          <w:color w:val="333333"/>
          <w:sz w:val="29"/>
        </w:rPr>
        <w:t>{</w:t>
      </w:r>
    </w:p>
    <w:p w:rsidR="003A4419" w:rsidRPr="003A4419" w:rsidRDefault="003A4419" w:rsidP="003A44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3A4419">
        <w:rPr>
          <w:rFonts w:ascii="Courier New" w:eastAsia="Times New Roman" w:hAnsi="Courier New" w:cs="Courier New"/>
          <w:color w:val="7F0055"/>
          <w:sz w:val="28"/>
          <w:szCs w:val="28"/>
        </w:rPr>
        <w:t>struct</w:t>
      </w:r>
      <w:proofErr w:type="spellEnd"/>
      <w:proofErr w:type="gramEnd"/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stat status;</w:t>
      </w:r>
    </w:p>
    <w:p w:rsidR="003A4419" w:rsidRPr="003A4419" w:rsidRDefault="003A4419" w:rsidP="003A44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    FILE *</w:t>
      </w:r>
      <w:proofErr w:type="spell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fp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4419" w:rsidRPr="003A4419" w:rsidRDefault="003A4419" w:rsidP="003A44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fp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=</w:t>
      </w:r>
      <w:proofErr w:type="spellStart"/>
      <w:proofErr w:type="gram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fopen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3A4419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  <w:proofErr w:type="spellStart"/>
      <w:r w:rsidRPr="003A4419">
        <w:rPr>
          <w:rFonts w:ascii="Courier New" w:eastAsia="Times New Roman" w:hAnsi="Courier New" w:cs="Courier New"/>
          <w:color w:val="2A00FF"/>
          <w:sz w:val="28"/>
          <w:szCs w:val="28"/>
        </w:rPr>
        <w:t>test.txt"</w:t>
      </w: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3A4419">
        <w:rPr>
          <w:rFonts w:ascii="Courier New" w:eastAsia="Times New Roman" w:hAnsi="Courier New" w:cs="Courier New"/>
          <w:color w:val="2A00FF"/>
          <w:sz w:val="28"/>
          <w:szCs w:val="28"/>
        </w:rPr>
        <w:t>"r</w:t>
      </w:r>
      <w:proofErr w:type="spellEnd"/>
      <w:r w:rsidRPr="003A4419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A4419" w:rsidRPr="003A4419" w:rsidRDefault="003A4419" w:rsidP="003A44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fstat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fileno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fp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),&amp;status);</w:t>
      </w:r>
    </w:p>
    <w:p w:rsidR="003A4419" w:rsidRPr="003A4419" w:rsidRDefault="003A4419" w:rsidP="003A44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A4419">
        <w:rPr>
          <w:rFonts w:ascii="Courier New" w:eastAsia="Times New Roman" w:hAnsi="Courier New" w:cs="Courier New"/>
          <w:color w:val="2A00FF"/>
          <w:sz w:val="28"/>
          <w:szCs w:val="28"/>
        </w:rPr>
        <w:t>"Size of file : %</w:t>
      </w:r>
      <w:proofErr w:type="spellStart"/>
      <w:r w:rsidRPr="003A4419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,status.st_size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A4419" w:rsidRPr="003A4419" w:rsidRDefault="003A4419" w:rsidP="003A44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A4419">
        <w:rPr>
          <w:rFonts w:ascii="Courier New" w:eastAsia="Times New Roman" w:hAnsi="Courier New" w:cs="Courier New"/>
          <w:color w:val="2A00FF"/>
          <w:sz w:val="28"/>
          <w:szCs w:val="28"/>
        </w:rPr>
        <w:t>"Drive name   : %c"</w:t>
      </w: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,65+status.st_dev);</w:t>
      </w:r>
    </w:p>
    <w:p w:rsidR="003A4419" w:rsidRPr="003A4419" w:rsidRDefault="003A4419" w:rsidP="003A44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    </w:t>
      </w:r>
      <w:proofErr w:type="gramStart"/>
      <w:r w:rsidRPr="003A4419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return</w:t>
      </w:r>
      <w:proofErr w:type="gramEnd"/>
      <w:r w:rsidRPr="003A4419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0;</w:t>
      </w:r>
    </w:p>
    <w:p w:rsidR="003A4419" w:rsidRPr="003A4419" w:rsidRDefault="003A4419" w:rsidP="003A44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3A4419" w:rsidRPr="003A4419" w:rsidRDefault="003A4419" w:rsidP="003A44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3A4419" w:rsidRPr="003A4419" w:rsidRDefault="003A4419" w:rsidP="003A44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333333"/>
          <w:sz w:val="28"/>
          <w:szCs w:val="28"/>
        </w:rPr>
        <w:t>Explanation:</w:t>
      </w:r>
    </w:p>
    <w:p w:rsidR="003A4419" w:rsidRPr="003A4419" w:rsidRDefault="003A4419" w:rsidP="003A441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Function</w:t>
      </w:r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3A4419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fstat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</w:t>
      </w:r>
      <w:r w:rsidRPr="003A4419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*,</w:t>
      </w:r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3A4419">
        <w:rPr>
          <w:rFonts w:ascii="Courier New" w:eastAsia="Times New Roman" w:hAnsi="Courier New" w:cs="Courier New"/>
          <w:color w:val="7F0055"/>
          <w:sz w:val="28"/>
          <w:szCs w:val="28"/>
        </w:rPr>
        <w:t>struct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stat *) store the information of open file in form of structure</w:t>
      </w:r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3A4419">
        <w:rPr>
          <w:rFonts w:ascii="Courier New" w:eastAsia="Times New Roman" w:hAnsi="Courier New" w:cs="Courier New"/>
          <w:color w:val="333333"/>
          <w:sz w:val="28"/>
          <w:szCs w:val="28"/>
        </w:rPr>
        <w:t>struct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stat</w:t>
      </w:r>
    </w:p>
    <w:p w:rsidR="003A4419" w:rsidRPr="003A4419" w:rsidRDefault="003A4419" w:rsidP="003A441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</w:p>
    <w:p w:rsidR="003A4419" w:rsidRPr="003A4419" w:rsidRDefault="003A4419" w:rsidP="003A441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Structure</w:t>
      </w:r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3A4419">
        <w:rPr>
          <w:rFonts w:ascii="Courier New" w:eastAsia="Times New Roman" w:hAnsi="Courier New" w:cs="Courier New"/>
          <w:color w:val="333333"/>
          <w:sz w:val="28"/>
          <w:szCs w:val="28"/>
        </w:rPr>
        <w:t>struct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stat has been defined in sys\</w:t>
      </w:r>
      <w:proofErr w:type="spell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stat.h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as</w:t>
      </w:r>
    </w:p>
    <w:p w:rsidR="003A4419" w:rsidRPr="003A4419" w:rsidRDefault="003A4419" w:rsidP="003A44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3A4419" w:rsidRPr="003A4419" w:rsidRDefault="003A4419" w:rsidP="003A44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3A4419">
        <w:rPr>
          <w:rFonts w:ascii="Courier New" w:eastAsia="Times New Roman" w:hAnsi="Courier New" w:cs="Courier New"/>
          <w:color w:val="7F0055"/>
          <w:sz w:val="28"/>
          <w:szCs w:val="28"/>
        </w:rPr>
        <w:t>struct</w:t>
      </w:r>
      <w:proofErr w:type="spellEnd"/>
      <w:proofErr w:type="gramEnd"/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stat {</w:t>
      </w:r>
    </w:p>
    <w:p w:rsidR="003A4419" w:rsidRPr="003A4419" w:rsidRDefault="003A4419" w:rsidP="003A44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   </w:t>
      </w:r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r w:rsidRPr="003A4419">
        <w:rPr>
          <w:rFonts w:ascii="Courier New" w:eastAsia="Times New Roman" w:hAnsi="Courier New" w:cs="Courier New"/>
          <w:color w:val="7F0055"/>
          <w:sz w:val="28"/>
          <w:szCs w:val="28"/>
        </w:rPr>
        <w:t>short</w:t>
      </w:r>
      <w:proofErr w:type="gram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st</w:t>
      </w:r>
      <w:proofErr w:type="gram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_dev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   </w:t>
      </w:r>
      <w:proofErr w:type="spell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st_ino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4419" w:rsidRPr="003A4419" w:rsidRDefault="003A4419" w:rsidP="003A44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   </w:t>
      </w:r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r w:rsidRPr="003A4419">
        <w:rPr>
          <w:rFonts w:ascii="Courier New" w:eastAsia="Times New Roman" w:hAnsi="Courier New" w:cs="Courier New"/>
          <w:color w:val="7F0055"/>
          <w:sz w:val="28"/>
          <w:szCs w:val="28"/>
        </w:rPr>
        <w:t>short</w:t>
      </w:r>
      <w:proofErr w:type="gram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st</w:t>
      </w:r>
      <w:proofErr w:type="gram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_mode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  </w:t>
      </w:r>
      <w:proofErr w:type="spell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st_nlink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4419" w:rsidRPr="003A4419" w:rsidRDefault="003A4419" w:rsidP="003A44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   </w:t>
      </w:r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3A4419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st_uid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   </w:t>
      </w:r>
      <w:proofErr w:type="spell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st_gid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4419" w:rsidRPr="003A4419" w:rsidRDefault="003A4419" w:rsidP="003A44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   </w:t>
      </w:r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r w:rsidRPr="003A4419">
        <w:rPr>
          <w:rFonts w:ascii="Courier New" w:eastAsia="Times New Roman" w:hAnsi="Courier New" w:cs="Courier New"/>
          <w:color w:val="7F0055"/>
          <w:sz w:val="28"/>
          <w:szCs w:val="28"/>
        </w:rPr>
        <w:t>short</w:t>
      </w:r>
      <w:proofErr w:type="gram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st</w:t>
      </w:r>
      <w:proofErr w:type="gram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_rdev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4419" w:rsidRPr="003A4419" w:rsidRDefault="003A4419" w:rsidP="003A44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   </w:t>
      </w:r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3A4419">
        <w:rPr>
          <w:rFonts w:ascii="Courier New" w:eastAsia="Times New Roman" w:hAnsi="Courier New" w:cs="Courier New"/>
          <w:color w:val="7F0055"/>
          <w:sz w:val="28"/>
          <w:szCs w:val="28"/>
        </w:rPr>
        <w:t>long</w:t>
      </w:r>
      <w:proofErr w:type="gram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  <w:proofErr w:type="spell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st_size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  </w:t>
      </w:r>
      <w:proofErr w:type="spell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st_atime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4419" w:rsidRPr="003A4419" w:rsidRDefault="003A4419" w:rsidP="003A44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   </w:t>
      </w:r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3A4419">
        <w:rPr>
          <w:rFonts w:ascii="Courier New" w:eastAsia="Times New Roman" w:hAnsi="Courier New" w:cs="Courier New"/>
          <w:color w:val="7F0055"/>
          <w:sz w:val="28"/>
          <w:szCs w:val="28"/>
        </w:rPr>
        <w:t>long</w:t>
      </w:r>
      <w:proofErr w:type="gram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  <w:proofErr w:type="spell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st_mtime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proofErr w:type="spell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st_ctime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4419" w:rsidRPr="003A4419" w:rsidRDefault="003A4419" w:rsidP="003A441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};</w:t>
      </w:r>
    </w:p>
    <w:p w:rsidR="003A4419" w:rsidRPr="003A4419" w:rsidRDefault="003A4419" w:rsidP="003A44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Here</w:t>
      </w:r>
    </w:p>
    <w:p w:rsidR="003A4419" w:rsidRPr="003A4419" w:rsidRDefault="003A4419" w:rsidP="003A441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a)</w:t>
      </w:r>
      <w:proofErr w:type="spellStart"/>
      <w:proofErr w:type="gram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st_dev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: It describe file has stored in which </w:t>
      </w:r>
      <w:r w:rsidRPr="003A4419">
        <w:rPr>
          <w:rFonts w:ascii="Courier New" w:eastAsia="Times New Roman" w:hAnsi="Courier New" w:cs="Courier New"/>
          <w:color w:val="333333"/>
          <w:sz w:val="29"/>
        </w:rPr>
        <w:t>drive of your computer  ,it returns a number.</w:t>
      </w:r>
    </w:p>
    <w:p w:rsidR="003A4419" w:rsidRPr="003A4419" w:rsidRDefault="003A4419" w:rsidP="003A441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</w:p>
    <w:p w:rsidR="003A4419" w:rsidRPr="003A4419" w:rsidRDefault="003A4419" w:rsidP="003A441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(b</w:t>
      </w:r>
      <w:proofErr w:type="gram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  <w:proofErr w:type="spell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st</w:t>
      </w:r>
      <w:proofErr w:type="gram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_mode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:  It describes various modes of file </w:t>
      </w:r>
      <w:r w:rsidRPr="003A4419">
        <w:rPr>
          <w:rFonts w:ascii="Courier New" w:eastAsia="Times New Roman" w:hAnsi="Courier New" w:cs="Courier New"/>
          <w:color w:val="333333"/>
          <w:sz w:val="29"/>
        </w:rPr>
        <w:t>like file is read only, write only, folder, character file etc.</w:t>
      </w:r>
    </w:p>
    <w:p w:rsidR="003A4419" w:rsidRPr="003A4419" w:rsidRDefault="003A4419" w:rsidP="003A441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</w:p>
    <w:p w:rsidR="003A4419" w:rsidRPr="003A4419" w:rsidRDefault="003A4419" w:rsidP="003A441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(c</w:t>
      </w:r>
      <w:proofErr w:type="gram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  <w:proofErr w:type="spell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st</w:t>
      </w:r>
      <w:proofErr w:type="gram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_size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: It tells the size of file in byte.</w:t>
      </w:r>
    </w:p>
    <w:p w:rsidR="003A4419" w:rsidRPr="003A4419" w:rsidRDefault="003A4419" w:rsidP="003A441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</w:p>
    <w:p w:rsidR="003A4419" w:rsidRPr="003A4419" w:rsidRDefault="003A4419" w:rsidP="003A441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(d</w:t>
      </w:r>
      <w:proofErr w:type="gram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  <w:proofErr w:type="spell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st</w:t>
      </w:r>
      <w:proofErr w:type="gram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_ctime:It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tells last data of modification of </w:t>
      </w:r>
      <w:r w:rsidRPr="003A4419">
        <w:rPr>
          <w:rFonts w:ascii="Courier New" w:eastAsia="Times New Roman" w:hAnsi="Courier New" w:cs="Courier New"/>
          <w:color w:val="333333"/>
          <w:sz w:val="29"/>
        </w:rPr>
        <w:t>the file in date format.</w:t>
      </w:r>
    </w:p>
    <w:p w:rsidR="003A4419" w:rsidRPr="003A4419" w:rsidRDefault="003A4419" w:rsidP="003A441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</w:p>
    <w:p w:rsidR="003A4419" w:rsidRPr="003A4419" w:rsidRDefault="003A4419" w:rsidP="003A441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3A4419">
        <w:rPr>
          <w:rFonts w:ascii="Courier New" w:eastAsia="Times New Roman" w:hAnsi="Courier New" w:cs="Courier New"/>
          <w:color w:val="333333"/>
          <w:sz w:val="28"/>
          <w:szCs w:val="28"/>
        </w:rPr>
        <w:lastRenderedPageBreak/>
        <w:t>Note:</w:t>
      </w:r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65 is ASCII value of </w:t>
      </w:r>
      <w:proofErr w:type="gram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A</w:t>
      </w:r>
      <w:proofErr w:type="gram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.So after adding </w:t>
      </w:r>
      <w:proofErr w:type="spell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status.st_dev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with 65 it will</w:t>
      </w:r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r w:rsidRPr="003A4419">
        <w:rPr>
          <w:rFonts w:ascii="Courier New" w:eastAsia="Times New Roman" w:hAnsi="Courier New" w:cs="Courier New"/>
          <w:color w:val="333333"/>
          <w:sz w:val="28"/>
          <w:szCs w:val="28"/>
        </w:rPr>
        <w:t>return</w:t>
      </w:r>
      <w:r w:rsidRPr="003A4419">
        <w:rPr>
          <w:rFonts w:ascii="Courier New" w:eastAsia="Times New Roman" w:hAnsi="Courier New" w:cs="Courier New"/>
          <w:color w:val="000000"/>
          <w:sz w:val="28"/>
        </w:rPr>
        <w:t> </w:t>
      </w:r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appropriate </w:t>
      </w:r>
      <w:proofErr w:type="spellStart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>drvie</w:t>
      </w:r>
      <w:proofErr w:type="spellEnd"/>
      <w:r w:rsidRPr="003A441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name as in your computer.</w:t>
      </w:r>
    </w:p>
    <w:p w:rsidR="003A4419" w:rsidRDefault="003A4419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873497" w:rsidRPr="00262A76" w:rsidRDefault="00873497" w:rsidP="0026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085F99" w:rsidRDefault="00085F99"/>
    <w:p w:rsidR="00873497" w:rsidRPr="00873497" w:rsidRDefault="00873497" w:rsidP="00873497">
      <w:pPr>
        <w:shd w:val="clear" w:color="auto" w:fill="FFFFFF"/>
        <w:spacing w:after="0" w:line="338" w:lineRule="atLeast"/>
        <w:textAlignment w:val="baseline"/>
        <w:rPr>
          <w:rFonts w:ascii="inherit" w:eastAsia="Times New Roman" w:hAnsi="inherit" w:cs="Arial"/>
          <w:color w:val="000000"/>
          <w:spacing w:val="9"/>
          <w:sz w:val="21"/>
          <w:szCs w:val="21"/>
        </w:rPr>
      </w:pPr>
      <w:r w:rsidRPr="00873497">
        <w:rPr>
          <w:rFonts w:ascii="inherit" w:eastAsia="Times New Roman" w:hAnsi="inherit" w:cs="Arial"/>
          <w:b/>
          <w:bCs/>
          <w:color w:val="000000"/>
          <w:spacing w:val="9"/>
          <w:sz w:val="21"/>
        </w:rPr>
        <w:t>To understand this example, you should have knowledge of following </w:t>
      </w:r>
      <w:hyperlink r:id="rId6" w:tooltip="C Programming Tutorial" w:history="1">
        <w:r w:rsidRPr="00873497">
          <w:rPr>
            <w:rFonts w:ascii="inherit" w:eastAsia="Times New Roman" w:hAnsi="inherit" w:cs="Arial"/>
            <w:color w:val="3B59A4"/>
            <w:spacing w:val="9"/>
            <w:sz w:val="21"/>
          </w:rPr>
          <w:t>C programming</w:t>
        </w:r>
      </w:hyperlink>
      <w:r w:rsidRPr="00873497">
        <w:rPr>
          <w:rFonts w:ascii="inherit" w:eastAsia="Times New Roman" w:hAnsi="inherit" w:cs="Arial"/>
          <w:b/>
          <w:bCs/>
          <w:color w:val="000000"/>
          <w:spacing w:val="9"/>
          <w:sz w:val="21"/>
        </w:rPr>
        <w:t> topics:</w:t>
      </w:r>
    </w:p>
    <w:p w:rsidR="00873497" w:rsidRPr="00873497" w:rsidRDefault="00873497" w:rsidP="00873497">
      <w:pPr>
        <w:shd w:val="clear" w:color="auto" w:fill="FFFFFF"/>
        <w:spacing w:after="0" w:line="338" w:lineRule="atLeast"/>
        <w:textAlignment w:val="baseline"/>
        <w:rPr>
          <w:rFonts w:ascii="inherit" w:eastAsia="Times New Roman" w:hAnsi="inherit" w:cs="Arial"/>
          <w:color w:val="000000"/>
          <w:spacing w:val="9"/>
          <w:sz w:val="21"/>
          <w:szCs w:val="21"/>
        </w:rPr>
      </w:pPr>
      <w:hyperlink r:id="rId7" w:history="1">
        <w:r w:rsidRPr="00873497">
          <w:rPr>
            <w:rFonts w:ascii="inherit" w:eastAsia="Times New Roman" w:hAnsi="inherit" w:cs="Arial"/>
            <w:color w:val="3B59A4"/>
            <w:spacing w:val="9"/>
            <w:sz w:val="21"/>
          </w:rPr>
          <w:t>C Programming Files I/O</w:t>
        </w:r>
      </w:hyperlink>
    </w:p>
    <w:p w:rsidR="00873497" w:rsidRPr="00873497" w:rsidRDefault="00873497" w:rsidP="00873497">
      <w:pPr>
        <w:shd w:val="clear" w:color="auto" w:fill="FFFFFF"/>
        <w:spacing w:before="109" w:after="218" w:line="338" w:lineRule="atLeast"/>
        <w:textAlignment w:val="baseline"/>
        <w:rPr>
          <w:rFonts w:ascii="inherit" w:eastAsia="Times New Roman" w:hAnsi="inherit" w:cs="Arial"/>
          <w:color w:val="000000"/>
          <w:spacing w:val="9"/>
          <w:sz w:val="21"/>
          <w:szCs w:val="21"/>
        </w:rPr>
      </w:pPr>
      <w:r w:rsidRPr="00873497">
        <w:rPr>
          <w:rFonts w:ascii="inherit" w:eastAsia="Times New Roman" w:hAnsi="inherit" w:cs="Arial"/>
          <w:color w:val="000000"/>
          <w:spacing w:val="9"/>
          <w:sz w:val="21"/>
          <w:szCs w:val="21"/>
        </w:rPr>
        <w:t>This program stores a sentence entered by user in a file.</w:t>
      </w:r>
    </w:p>
    <w:p w:rsidR="00873497" w:rsidRPr="00873497" w:rsidRDefault="00873497" w:rsidP="0087349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textAlignment w:val="baseline"/>
        <w:rPr>
          <w:rFonts w:ascii="Consolas" w:eastAsia="Times New Roman" w:hAnsi="Consolas" w:cs="Consolas"/>
          <w:color w:val="000000"/>
          <w:spacing w:val="9"/>
          <w:sz w:val="20"/>
        </w:rPr>
      </w:pPr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#include &lt;</w:t>
      </w:r>
      <w:proofErr w:type="spellStart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stdio.h</w:t>
      </w:r>
      <w:proofErr w:type="spell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&gt;</w:t>
      </w:r>
    </w:p>
    <w:p w:rsidR="00873497" w:rsidRPr="00873497" w:rsidRDefault="00873497" w:rsidP="0087349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textAlignment w:val="baseline"/>
        <w:rPr>
          <w:rFonts w:ascii="Consolas" w:eastAsia="Times New Roman" w:hAnsi="Consolas" w:cs="Consolas"/>
          <w:color w:val="000000"/>
          <w:spacing w:val="9"/>
          <w:sz w:val="20"/>
        </w:rPr>
      </w:pPr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#include &lt;</w:t>
      </w:r>
      <w:proofErr w:type="spellStart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stdlib.h</w:t>
      </w:r>
      <w:proofErr w:type="spellEnd"/>
      <w:proofErr w:type="gramStart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&gt;  /</w:t>
      </w:r>
      <w:proofErr w:type="gram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* For exit() function */</w:t>
      </w:r>
    </w:p>
    <w:p w:rsidR="00873497" w:rsidRPr="00873497" w:rsidRDefault="00873497" w:rsidP="0087349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textAlignment w:val="baseline"/>
        <w:rPr>
          <w:rFonts w:ascii="Consolas" w:eastAsia="Times New Roman" w:hAnsi="Consolas" w:cs="Consolas"/>
          <w:color w:val="000000"/>
          <w:spacing w:val="9"/>
          <w:sz w:val="20"/>
        </w:rPr>
      </w:pPr>
      <w:proofErr w:type="spellStart"/>
      <w:proofErr w:type="gramStart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int</w:t>
      </w:r>
      <w:proofErr w:type="spellEnd"/>
      <w:proofErr w:type="gram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 xml:space="preserve"> main()</w:t>
      </w:r>
    </w:p>
    <w:p w:rsidR="00873497" w:rsidRPr="00873497" w:rsidRDefault="00873497" w:rsidP="0087349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textAlignment w:val="baseline"/>
        <w:rPr>
          <w:rFonts w:ascii="Consolas" w:eastAsia="Times New Roman" w:hAnsi="Consolas" w:cs="Consolas"/>
          <w:color w:val="000000"/>
          <w:spacing w:val="9"/>
          <w:sz w:val="20"/>
        </w:rPr>
      </w:pPr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{</w:t>
      </w:r>
    </w:p>
    <w:p w:rsidR="00873497" w:rsidRPr="00873497" w:rsidRDefault="00873497" w:rsidP="0087349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textAlignment w:val="baseline"/>
        <w:rPr>
          <w:rFonts w:ascii="Consolas" w:eastAsia="Times New Roman" w:hAnsi="Consolas" w:cs="Consolas"/>
          <w:color w:val="000000"/>
          <w:spacing w:val="9"/>
          <w:sz w:val="20"/>
        </w:rPr>
      </w:pPr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 xml:space="preserve">   </w:t>
      </w:r>
      <w:proofErr w:type="gramStart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char</w:t>
      </w:r>
      <w:proofErr w:type="gram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 xml:space="preserve"> c[1000];</w:t>
      </w:r>
    </w:p>
    <w:p w:rsidR="00873497" w:rsidRPr="00873497" w:rsidRDefault="00873497" w:rsidP="0087349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textAlignment w:val="baseline"/>
        <w:rPr>
          <w:rFonts w:ascii="Consolas" w:eastAsia="Times New Roman" w:hAnsi="Consolas" w:cs="Consolas"/>
          <w:color w:val="000000"/>
          <w:spacing w:val="9"/>
          <w:sz w:val="20"/>
        </w:rPr>
      </w:pPr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 xml:space="preserve">   FILE *</w:t>
      </w:r>
      <w:proofErr w:type="spellStart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fptr</w:t>
      </w:r>
      <w:proofErr w:type="spell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;</w:t>
      </w:r>
    </w:p>
    <w:p w:rsidR="00873497" w:rsidRPr="00873497" w:rsidRDefault="00873497" w:rsidP="0087349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textAlignment w:val="baseline"/>
        <w:rPr>
          <w:rFonts w:ascii="Consolas" w:eastAsia="Times New Roman" w:hAnsi="Consolas" w:cs="Consolas"/>
          <w:color w:val="000000"/>
          <w:spacing w:val="9"/>
          <w:sz w:val="20"/>
        </w:rPr>
      </w:pPr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 xml:space="preserve">   </w:t>
      </w:r>
      <w:proofErr w:type="spellStart"/>
      <w:proofErr w:type="gramStart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fptr</w:t>
      </w:r>
      <w:proofErr w:type="spell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=</w:t>
      </w:r>
      <w:proofErr w:type="spellStart"/>
      <w:proofErr w:type="gram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fopen</w:t>
      </w:r>
      <w:proofErr w:type="spell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("</w:t>
      </w:r>
      <w:proofErr w:type="spellStart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program.txt","w</w:t>
      </w:r>
      <w:proofErr w:type="spell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");</w:t>
      </w:r>
    </w:p>
    <w:p w:rsidR="00873497" w:rsidRPr="00873497" w:rsidRDefault="00873497" w:rsidP="0087349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textAlignment w:val="baseline"/>
        <w:rPr>
          <w:rFonts w:ascii="Consolas" w:eastAsia="Times New Roman" w:hAnsi="Consolas" w:cs="Consolas"/>
          <w:color w:val="000000"/>
          <w:spacing w:val="9"/>
          <w:sz w:val="20"/>
        </w:rPr>
      </w:pPr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 xml:space="preserve">   </w:t>
      </w:r>
      <w:proofErr w:type="gramStart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if(</w:t>
      </w:r>
      <w:proofErr w:type="spellStart"/>
      <w:proofErr w:type="gram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fptr</w:t>
      </w:r>
      <w:proofErr w:type="spell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==NULL){</w:t>
      </w:r>
    </w:p>
    <w:p w:rsidR="00873497" w:rsidRPr="00873497" w:rsidRDefault="00873497" w:rsidP="0087349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textAlignment w:val="baseline"/>
        <w:rPr>
          <w:rFonts w:ascii="Consolas" w:eastAsia="Times New Roman" w:hAnsi="Consolas" w:cs="Consolas"/>
          <w:color w:val="000000"/>
          <w:spacing w:val="9"/>
          <w:sz w:val="20"/>
        </w:rPr>
      </w:pPr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 xml:space="preserve">      </w:t>
      </w:r>
      <w:proofErr w:type="spellStart"/>
      <w:proofErr w:type="gramStart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printf</w:t>
      </w:r>
      <w:proofErr w:type="spell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(</w:t>
      </w:r>
      <w:proofErr w:type="gram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"Error!");</w:t>
      </w:r>
    </w:p>
    <w:p w:rsidR="00873497" w:rsidRPr="00873497" w:rsidRDefault="00873497" w:rsidP="0087349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textAlignment w:val="baseline"/>
        <w:rPr>
          <w:rFonts w:ascii="Consolas" w:eastAsia="Times New Roman" w:hAnsi="Consolas" w:cs="Consolas"/>
          <w:color w:val="000000"/>
          <w:spacing w:val="9"/>
          <w:sz w:val="20"/>
        </w:rPr>
      </w:pPr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 xml:space="preserve">      </w:t>
      </w:r>
      <w:proofErr w:type="gramStart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exit(</w:t>
      </w:r>
      <w:proofErr w:type="gram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1);</w:t>
      </w:r>
    </w:p>
    <w:p w:rsidR="00873497" w:rsidRPr="00873497" w:rsidRDefault="00873497" w:rsidP="0087349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textAlignment w:val="baseline"/>
        <w:rPr>
          <w:rFonts w:ascii="Consolas" w:eastAsia="Times New Roman" w:hAnsi="Consolas" w:cs="Consolas"/>
          <w:color w:val="000000"/>
          <w:spacing w:val="9"/>
          <w:sz w:val="20"/>
        </w:rPr>
      </w:pPr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 xml:space="preserve">   }</w:t>
      </w:r>
    </w:p>
    <w:p w:rsidR="00873497" w:rsidRPr="00873497" w:rsidRDefault="00873497" w:rsidP="0087349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textAlignment w:val="baseline"/>
        <w:rPr>
          <w:rFonts w:ascii="Consolas" w:eastAsia="Times New Roman" w:hAnsi="Consolas" w:cs="Consolas"/>
          <w:color w:val="000000"/>
          <w:spacing w:val="9"/>
          <w:sz w:val="20"/>
        </w:rPr>
      </w:pPr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 xml:space="preserve">   </w:t>
      </w:r>
      <w:proofErr w:type="spellStart"/>
      <w:proofErr w:type="gramStart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printf</w:t>
      </w:r>
      <w:proofErr w:type="spell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(</w:t>
      </w:r>
      <w:proofErr w:type="gram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"Enter a sentence:\n");</w:t>
      </w:r>
    </w:p>
    <w:p w:rsidR="00873497" w:rsidRPr="00873497" w:rsidRDefault="00873497" w:rsidP="0087349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textAlignment w:val="baseline"/>
        <w:rPr>
          <w:rFonts w:ascii="Consolas" w:eastAsia="Times New Roman" w:hAnsi="Consolas" w:cs="Consolas"/>
          <w:color w:val="000000"/>
          <w:spacing w:val="9"/>
          <w:sz w:val="20"/>
        </w:rPr>
      </w:pPr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 xml:space="preserve">   </w:t>
      </w:r>
      <w:proofErr w:type="gramStart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gets(</w:t>
      </w:r>
      <w:proofErr w:type="gram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c);</w:t>
      </w:r>
    </w:p>
    <w:p w:rsidR="00873497" w:rsidRPr="00873497" w:rsidRDefault="00873497" w:rsidP="0087349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textAlignment w:val="baseline"/>
        <w:rPr>
          <w:rFonts w:ascii="Consolas" w:eastAsia="Times New Roman" w:hAnsi="Consolas" w:cs="Consolas"/>
          <w:color w:val="000000"/>
          <w:spacing w:val="9"/>
          <w:sz w:val="20"/>
        </w:rPr>
      </w:pPr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 xml:space="preserve">   </w:t>
      </w:r>
      <w:proofErr w:type="spellStart"/>
      <w:proofErr w:type="gramStart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fprintf</w:t>
      </w:r>
      <w:proofErr w:type="spell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(</w:t>
      </w:r>
      <w:proofErr w:type="spellStart"/>
      <w:proofErr w:type="gram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fptr</w:t>
      </w:r>
      <w:proofErr w:type="spell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,"%</w:t>
      </w:r>
      <w:proofErr w:type="spellStart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s",c</w:t>
      </w:r>
      <w:proofErr w:type="spell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);</w:t>
      </w:r>
    </w:p>
    <w:p w:rsidR="00873497" w:rsidRPr="00873497" w:rsidRDefault="00873497" w:rsidP="0087349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textAlignment w:val="baseline"/>
        <w:rPr>
          <w:rFonts w:ascii="Consolas" w:eastAsia="Times New Roman" w:hAnsi="Consolas" w:cs="Consolas"/>
          <w:color w:val="000000"/>
          <w:spacing w:val="9"/>
          <w:sz w:val="20"/>
        </w:rPr>
      </w:pPr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 xml:space="preserve">   </w:t>
      </w:r>
      <w:proofErr w:type="spellStart"/>
      <w:proofErr w:type="gramStart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fclose</w:t>
      </w:r>
      <w:proofErr w:type="spell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(</w:t>
      </w:r>
      <w:proofErr w:type="spellStart"/>
      <w:proofErr w:type="gram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fptr</w:t>
      </w:r>
      <w:proofErr w:type="spell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);</w:t>
      </w:r>
    </w:p>
    <w:p w:rsidR="00873497" w:rsidRPr="00873497" w:rsidRDefault="00873497" w:rsidP="0087349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textAlignment w:val="baseline"/>
        <w:rPr>
          <w:rFonts w:ascii="Consolas" w:eastAsia="Times New Roman" w:hAnsi="Consolas" w:cs="Consolas"/>
          <w:color w:val="000000"/>
          <w:spacing w:val="9"/>
          <w:sz w:val="20"/>
        </w:rPr>
      </w:pPr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 xml:space="preserve">   </w:t>
      </w:r>
      <w:proofErr w:type="gramStart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return</w:t>
      </w:r>
      <w:proofErr w:type="gramEnd"/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 xml:space="preserve"> 0;</w:t>
      </w:r>
    </w:p>
    <w:p w:rsidR="00873497" w:rsidRPr="00873497" w:rsidRDefault="00873497" w:rsidP="0087349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textAlignment w:val="baseline"/>
        <w:rPr>
          <w:rFonts w:ascii="Consolas" w:eastAsia="Times New Roman" w:hAnsi="Consolas" w:cs="Consolas"/>
          <w:color w:val="000000"/>
          <w:spacing w:val="9"/>
          <w:sz w:val="20"/>
          <w:szCs w:val="20"/>
        </w:rPr>
      </w:pPr>
      <w:r w:rsidRPr="00873497">
        <w:rPr>
          <w:rFonts w:ascii="Consolas" w:eastAsia="Times New Roman" w:hAnsi="Consolas" w:cs="Consolas"/>
          <w:color w:val="000000"/>
          <w:spacing w:val="9"/>
          <w:sz w:val="20"/>
        </w:rPr>
        <w:t>}</w:t>
      </w:r>
    </w:p>
    <w:p w:rsidR="00873497" w:rsidRPr="00873497" w:rsidRDefault="00873497" w:rsidP="00873497">
      <w:pPr>
        <w:shd w:val="clear" w:color="auto" w:fill="FFFFFF"/>
        <w:spacing w:after="0" w:line="338" w:lineRule="atLeast"/>
        <w:textAlignment w:val="baseline"/>
        <w:rPr>
          <w:rFonts w:ascii="inherit" w:eastAsia="Times New Roman" w:hAnsi="inherit" w:cs="Arial"/>
          <w:color w:val="000000"/>
          <w:spacing w:val="9"/>
          <w:sz w:val="21"/>
          <w:szCs w:val="21"/>
        </w:rPr>
      </w:pPr>
      <w:r w:rsidRPr="00873497">
        <w:rPr>
          <w:rFonts w:ascii="inherit" w:eastAsia="Times New Roman" w:hAnsi="inherit" w:cs="Arial"/>
          <w:b/>
          <w:bCs/>
          <w:color w:val="000000"/>
          <w:spacing w:val="9"/>
          <w:sz w:val="21"/>
        </w:rPr>
        <w:t>Output</w:t>
      </w:r>
    </w:p>
    <w:p w:rsidR="00873497" w:rsidRPr="00873497" w:rsidRDefault="00873497" w:rsidP="0087349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textAlignment w:val="baseline"/>
        <w:rPr>
          <w:rFonts w:ascii="Consolas" w:eastAsia="Times New Roman" w:hAnsi="Consolas" w:cs="Consolas"/>
          <w:color w:val="000000"/>
          <w:spacing w:val="9"/>
          <w:sz w:val="20"/>
          <w:szCs w:val="20"/>
        </w:rPr>
      </w:pPr>
      <w:r w:rsidRPr="00873497">
        <w:rPr>
          <w:rFonts w:ascii="Consolas" w:eastAsia="Times New Roman" w:hAnsi="Consolas" w:cs="Consolas"/>
          <w:color w:val="000000"/>
          <w:spacing w:val="9"/>
          <w:sz w:val="20"/>
          <w:szCs w:val="20"/>
        </w:rPr>
        <w:lastRenderedPageBreak/>
        <w:t xml:space="preserve">Enter sentence: </w:t>
      </w:r>
    </w:p>
    <w:p w:rsidR="00873497" w:rsidRPr="00873497" w:rsidRDefault="00873497" w:rsidP="0087349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textAlignment w:val="baseline"/>
        <w:rPr>
          <w:rFonts w:ascii="Consolas" w:eastAsia="Times New Roman" w:hAnsi="Consolas" w:cs="Consolas"/>
          <w:color w:val="000000"/>
          <w:spacing w:val="9"/>
          <w:sz w:val="20"/>
          <w:szCs w:val="20"/>
        </w:rPr>
      </w:pPr>
      <w:r w:rsidRPr="00873497">
        <w:rPr>
          <w:rFonts w:ascii="Consolas" w:eastAsia="Times New Roman" w:hAnsi="Consolas" w:cs="Consolas"/>
          <w:color w:val="000000"/>
          <w:spacing w:val="9"/>
          <w:sz w:val="20"/>
          <w:szCs w:val="20"/>
        </w:rPr>
        <w:t>I am awesome and so are files.</w:t>
      </w:r>
    </w:p>
    <w:p w:rsidR="00675335" w:rsidRDefault="00675335"/>
    <w:sectPr w:rsidR="00675335" w:rsidSect="00B0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ACE"/>
    <w:rsid w:val="00085F99"/>
    <w:rsid w:val="00262A76"/>
    <w:rsid w:val="0030301D"/>
    <w:rsid w:val="003A4419"/>
    <w:rsid w:val="00431F88"/>
    <w:rsid w:val="004C74D3"/>
    <w:rsid w:val="005613F7"/>
    <w:rsid w:val="00675335"/>
    <w:rsid w:val="00873497"/>
    <w:rsid w:val="00B00019"/>
    <w:rsid w:val="00FA1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019"/>
  </w:style>
  <w:style w:type="paragraph" w:styleId="Heading2">
    <w:name w:val="heading 2"/>
    <w:basedOn w:val="Normal"/>
    <w:link w:val="Heading2Char"/>
    <w:uiPriority w:val="9"/>
    <w:qFormat/>
    <w:rsid w:val="005613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13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A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1AC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613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13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13F7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5613F7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5613F7"/>
  </w:style>
  <w:style w:type="character" w:customStyle="1" w:styleId="pln">
    <w:name w:val="pln"/>
    <w:basedOn w:val="DefaultParagraphFont"/>
    <w:rsid w:val="005613F7"/>
  </w:style>
  <w:style w:type="character" w:customStyle="1" w:styleId="str">
    <w:name w:val="str"/>
    <w:basedOn w:val="DefaultParagraphFont"/>
    <w:rsid w:val="005613F7"/>
  </w:style>
  <w:style w:type="character" w:customStyle="1" w:styleId="kwd">
    <w:name w:val="kwd"/>
    <w:basedOn w:val="DefaultParagraphFont"/>
    <w:rsid w:val="005613F7"/>
  </w:style>
  <w:style w:type="character" w:customStyle="1" w:styleId="pun">
    <w:name w:val="pun"/>
    <w:basedOn w:val="DefaultParagraphFont"/>
    <w:rsid w:val="005613F7"/>
  </w:style>
  <w:style w:type="character" w:customStyle="1" w:styleId="lit">
    <w:name w:val="lit"/>
    <w:basedOn w:val="DefaultParagraphFont"/>
    <w:rsid w:val="005613F7"/>
  </w:style>
  <w:style w:type="character" w:customStyle="1" w:styleId="crayon-p">
    <w:name w:val="crayon-p"/>
    <w:basedOn w:val="DefaultParagraphFont"/>
    <w:rsid w:val="00431F88"/>
  </w:style>
  <w:style w:type="character" w:customStyle="1" w:styleId="crayon-t">
    <w:name w:val="crayon-t"/>
    <w:basedOn w:val="DefaultParagraphFont"/>
    <w:rsid w:val="00431F88"/>
  </w:style>
  <w:style w:type="character" w:customStyle="1" w:styleId="crayon-h">
    <w:name w:val="crayon-h"/>
    <w:basedOn w:val="DefaultParagraphFont"/>
    <w:rsid w:val="00431F88"/>
  </w:style>
  <w:style w:type="character" w:customStyle="1" w:styleId="crayon-e">
    <w:name w:val="crayon-e"/>
    <w:basedOn w:val="DefaultParagraphFont"/>
    <w:rsid w:val="00431F88"/>
  </w:style>
  <w:style w:type="character" w:customStyle="1" w:styleId="crayon-sy">
    <w:name w:val="crayon-sy"/>
    <w:basedOn w:val="DefaultParagraphFont"/>
    <w:rsid w:val="00431F88"/>
  </w:style>
  <w:style w:type="character" w:customStyle="1" w:styleId="crayon-v">
    <w:name w:val="crayon-v"/>
    <w:basedOn w:val="DefaultParagraphFont"/>
    <w:rsid w:val="00431F88"/>
  </w:style>
  <w:style w:type="character" w:customStyle="1" w:styleId="crayon-cn">
    <w:name w:val="crayon-cn"/>
    <w:basedOn w:val="DefaultParagraphFont"/>
    <w:rsid w:val="00431F88"/>
  </w:style>
  <w:style w:type="character" w:customStyle="1" w:styleId="crayon-o">
    <w:name w:val="crayon-o"/>
    <w:basedOn w:val="DefaultParagraphFont"/>
    <w:rsid w:val="00431F88"/>
  </w:style>
  <w:style w:type="character" w:customStyle="1" w:styleId="crayon-s">
    <w:name w:val="crayon-s"/>
    <w:basedOn w:val="DefaultParagraphFont"/>
    <w:rsid w:val="00431F88"/>
  </w:style>
  <w:style w:type="character" w:customStyle="1" w:styleId="crayon-c">
    <w:name w:val="crayon-c"/>
    <w:basedOn w:val="DefaultParagraphFont"/>
    <w:rsid w:val="00431F88"/>
  </w:style>
  <w:style w:type="character" w:customStyle="1" w:styleId="crayon-st">
    <w:name w:val="crayon-st"/>
    <w:basedOn w:val="DefaultParagraphFont"/>
    <w:rsid w:val="00431F88"/>
  </w:style>
  <w:style w:type="character" w:customStyle="1" w:styleId="apple-converted-space">
    <w:name w:val="apple-converted-space"/>
    <w:basedOn w:val="DefaultParagraphFont"/>
    <w:rsid w:val="00431F88"/>
  </w:style>
  <w:style w:type="character" w:customStyle="1" w:styleId="apple-style-span">
    <w:name w:val="apple-style-span"/>
    <w:basedOn w:val="DefaultParagraphFont"/>
    <w:rsid w:val="00262A76"/>
  </w:style>
  <w:style w:type="character" w:styleId="Hyperlink">
    <w:name w:val="Hyperlink"/>
    <w:basedOn w:val="DefaultParagraphFont"/>
    <w:uiPriority w:val="99"/>
    <w:semiHidden/>
    <w:unhideWhenUsed/>
    <w:rsid w:val="008734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19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99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7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8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0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rogramiz.com/c-programming/c-file-input-outp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ogramiz.com/c-programming" TargetMode="External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1449</Words>
  <Characters>8264</Characters>
  <Application>Microsoft Office Word</Application>
  <DocSecurity>0</DocSecurity>
  <Lines>68</Lines>
  <Paragraphs>19</Paragraphs>
  <ScaleCrop>false</ScaleCrop>
  <Company/>
  <LinksUpToDate>false</LinksUpToDate>
  <CharactersWithSpaces>9694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2016-01-13T14:28:00Z</dcterms:created>
  <dcterms:modified xsi:type="dcterms:W3CDTF">2016-01-13T14:36:00Z</dcterms:modified>
</cp:coreProperties>
</file>